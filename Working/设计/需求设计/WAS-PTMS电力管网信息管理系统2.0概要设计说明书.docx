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1AD26" w14:textId="77777777" w:rsidR="00ED1571" w:rsidRDefault="00ED1571" w:rsidP="00D50595">
      <w:pPr>
        <w:pStyle w:val="10"/>
        <w:tabs>
          <w:tab w:val="right" w:leader="dot" w:pos="8296"/>
        </w:tabs>
        <w:spacing w:line="360" w:lineRule="auto"/>
        <w:rPr>
          <w:b w:val="0"/>
          <w:bCs w:val="0"/>
          <w:sz w:val="44"/>
        </w:rPr>
      </w:pPr>
    </w:p>
    <w:p w14:paraId="7D4C5B0D" w14:textId="77777777" w:rsidR="00ED1571" w:rsidRDefault="00ED1571" w:rsidP="00D50595">
      <w:pPr>
        <w:spacing w:line="360" w:lineRule="auto"/>
        <w:jc w:val="center"/>
        <w:rPr>
          <w:rFonts w:ascii="黑体" w:eastAsia="黑体"/>
          <w:b/>
          <w:sz w:val="48"/>
          <w:szCs w:val="48"/>
        </w:rPr>
      </w:pPr>
    </w:p>
    <w:p w14:paraId="754DF02A" w14:textId="77777777" w:rsidR="00176966" w:rsidRDefault="0092061D" w:rsidP="00D50595">
      <w:pPr>
        <w:spacing w:line="360" w:lineRule="auto"/>
        <w:jc w:val="center"/>
        <w:rPr>
          <w:rFonts w:ascii="微软雅黑" w:eastAsia="微软雅黑" w:hAnsi="微软雅黑"/>
          <w:bCs/>
          <w:sz w:val="36"/>
          <w:szCs w:val="36"/>
        </w:rPr>
      </w:pPr>
      <w:bookmarkStart w:id="0" w:name="_Toc328407226"/>
      <w:bookmarkStart w:id="1" w:name="_Toc328407307"/>
      <w:r>
        <w:rPr>
          <w:rFonts w:ascii="微软雅黑" w:eastAsia="微软雅黑" w:hAnsi="微软雅黑" w:hint="eastAsia"/>
          <w:bCs/>
          <w:sz w:val="36"/>
          <w:szCs w:val="36"/>
        </w:rPr>
        <w:t>WAS-P</w:t>
      </w:r>
      <w:r w:rsidR="00135E6F">
        <w:rPr>
          <w:rFonts w:ascii="微软雅黑" w:eastAsia="微软雅黑" w:hAnsi="微软雅黑"/>
          <w:bCs/>
          <w:sz w:val="36"/>
          <w:szCs w:val="36"/>
        </w:rPr>
        <w:t>T</w:t>
      </w:r>
      <w:r>
        <w:rPr>
          <w:rFonts w:ascii="微软雅黑" w:eastAsia="微软雅黑" w:hAnsi="微软雅黑" w:hint="eastAsia"/>
          <w:bCs/>
          <w:sz w:val="36"/>
          <w:szCs w:val="36"/>
        </w:rPr>
        <w:t>MS</w:t>
      </w:r>
      <w:bookmarkEnd w:id="0"/>
      <w:bookmarkEnd w:id="1"/>
      <w:r w:rsidR="00135E6F" w:rsidRPr="00135E6F">
        <w:rPr>
          <w:rFonts w:ascii="微软雅黑" w:eastAsia="微软雅黑" w:hAnsi="微软雅黑" w:hint="eastAsia"/>
          <w:bCs/>
          <w:sz w:val="36"/>
          <w:szCs w:val="36"/>
        </w:rPr>
        <w:t>电力管网信息管理系统</w:t>
      </w:r>
      <w:r w:rsidR="00185CF0">
        <w:rPr>
          <w:rFonts w:ascii="微软雅黑" w:eastAsia="微软雅黑" w:hAnsi="微软雅黑" w:hint="eastAsia"/>
          <w:bCs/>
          <w:sz w:val="36"/>
          <w:szCs w:val="36"/>
        </w:rPr>
        <w:t>2.</w:t>
      </w:r>
      <w:r w:rsidR="00185CF0">
        <w:rPr>
          <w:rFonts w:ascii="微软雅黑" w:eastAsia="微软雅黑" w:hAnsi="微软雅黑"/>
          <w:bCs/>
          <w:sz w:val="36"/>
          <w:szCs w:val="36"/>
        </w:rPr>
        <w:t>0</w:t>
      </w:r>
    </w:p>
    <w:p w14:paraId="4A037192" w14:textId="77777777" w:rsidR="002835E3" w:rsidRPr="002835E3" w:rsidRDefault="002835E3" w:rsidP="00D50595">
      <w:pPr>
        <w:spacing w:line="360" w:lineRule="auto"/>
        <w:jc w:val="center"/>
        <w:rPr>
          <w:rFonts w:ascii="微软雅黑" w:eastAsia="微软雅黑" w:hAnsi="微软雅黑"/>
          <w:bCs/>
          <w:sz w:val="36"/>
          <w:szCs w:val="36"/>
        </w:rPr>
      </w:pPr>
    </w:p>
    <w:p w14:paraId="0128C0B0" w14:textId="77777777" w:rsidR="00F020FF" w:rsidRPr="00191868" w:rsidRDefault="00F020FF" w:rsidP="00D50595">
      <w:pPr>
        <w:spacing w:line="360" w:lineRule="auto"/>
        <w:jc w:val="center"/>
        <w:rPr>
          <w:rFonts w:eastAsia="黑体"/>
          <w:b/>
          <w:bCs/>
          <w:sz w:val="48"/>
          <w:szCs w:val="48"/>
          <w:u w:val="double"/>
        </w:rPr>
      </w:pPr>
      <w:r w:rsidRPr="00D0089E">
        <w:rPr>
          <w:rFonts w:eastAsia="黑体" w:hint="eastAsia"/>
          <w:bCs/>
          <w:sz w:val="52"/>
          <w:szCs w:val="52"/>
        </w:rPr>
        <w:br/>
      </w:r>
    </w:p>
    <w:p w14:paraId="1374E0D4" w14:textId="77777777" w:rsidR="00ED1571" w:rsidRPr="00F020FF" w:rsidRDefault="00ED1571" w:rsidP="00D50595">
      <w:pPr>
        <w:spacing w:line="360" w:lineRule="auto"/>
        <w:jc w:val="center"/>
        <w:rPr>
          <w:rFonts w:eastAsia="黑体"/>
          <w:b/>
          <w:bCs/>
          <w:sz w:val="36"/>
          <w:u w:val="double"/>
        </w:rPr>
      </w:pPr>
    </w:p>
    <w:p w14:paraId="05E1E409" w14:textId="77777777" w:rsidR="00ED1571" w:rsidRPr="002835E3" w:rsidRDefault="00ED1571" w:rsidP="00D50595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  <w:r w:rsidRPr="002835E3">
        <w:rPr>
          <w:rFonts w:ascii="微软雅黑" w:eastAsia="微软雅黑" w:hAnsi="微软雅黑" w:hint="eastAsia"/>
          <w:sz w:val="36"/>
          <w:szCs w:val="36"/>
        </w:rPr>
        <w:t>概</w:t>
      </w:r>
    </w:p>
    <w:p w14:paraId="45F5E308" w14:textId="77777777" w:rsidR="00ED1571" w:rsidRPr="002835E3" w:rsidRDefault="00ED1571" w:rsidP="00D50595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  <w:r w:rsidRPr="002835E3">
        <w:rPr>
          <w:rFonts w:ascii="微软雅黑" w:eastAsia="微软雅黑" w:hAnsi="微软雅黑" w:hint="eastAsia"/>
          <w:sz w:val="36"/>
          <w:szCs w:val="36"/>
        </w:rPr>
        <w:t>要</w:t>
      </w:r>
    </w:p>
    <w:p w14:paraId="05137D1E" w14:textId="77777777" w:rsidR="00ED1571" w:rsidRPr="002835E3" w:rsidRDefault="00ED1571" w:rsidP="00D50595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  <w:r w:rsidRPr="002835E3">
        <w:rPr>
          <w:rFonts w:ascii="微软雅黑" w:eastAsia="微软雅黑" w:hAnsi="微软雅黑" w:hint="eastAsia"/>
          <w:sz w:val="36"/>
          <w:szCs w:val="36"/>
        </w:rPr>
        <w:t>设</w:t>
      </w:r>
    </w:p>
    <w:p w14:paraId="57B3A38A" w14:textId="77777777" w:rsidR="00ED1571" w:rsidRPr="002835E3" w:rsidRDefault="00ED1571" w:rsidP="00D50595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  <w:r w:rsidRPr="002835E3">
        <w:rPr>
          <w:rFonts w:ascii="微软雅黑" w:eastAsia="微软雅黑" w:hAnsi="微软雅黑" w:hint="eastAsia"/>
          <w:sz w:val="36"/>
          <w:szCs w:val="36"/>
        </w:rPr>
        <w:t>计</w:t>
      </w:r>
    </w:p>
    <w:p w14:paraId="2195D574" w14:textId="77777777" w:rsidR="00ED1571" w:rsidRPr="002835E3" w:rsidRDefault="00ED1571" w:rsidP="00D50595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  <w:r w:rsidRPr="002835E3">
        <w:rPr>
          <w:rFonts w:ascii="微软雅黑" w:eastAsia="微软雅黑" w:hAnsi="微软雅黑" w:hint="eastAsia"/>
          <w:sz w:val="36"/>
          <w:szCs w:val="36"/>
        </w:rPr>
        <w:t>说</w:t>
      </w:r>
    </w:p>
    <w:p w14:paraId="0C2A8156" w14:textId="77777777" w:rsidR="00ED1571" w:rsidRPr="002835E3" w:rsidRDefault="00ED1571" w:rsidP="00D50595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  <w:r w:rsidRPr="002835E3">
        <w:rPr>
          <w:rFonts w:ascii="微软雅黑" w:eastAsia="微软雅黑" w:hAnsi="微软雅黑" w:hint="eastAsia"/>
          <w:sz w:val="36"/>
          <w:szCs w:val="36"/>
        </w:rPr>
        <w:t>明</w:t>
      </w:r>
    </w:p>
    <w:p w14:paraId="55B06A93" w14:textId="77777777" w:rsidR="00ED1571" w:rsidRPr="002835E3" w:rsidRDefault="00ED1571" w:rsidP="00D50595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  <w:r w:rsidRPr="002835E3">
        <w:rPr>
          <w:rFonts w:ascii="微软雅黑" w:eastAsia="微软雅黑" w:hAnsi="微软雅黑" w:hint="eastAsia"/>
          <w:sz w:val="36"/>
          <w:szCs w:val="36"/>
        </w:rPr>
        <w:t>书</w:t>
      </w:r>
    </w:p>
    <w:p w14:paraId="6BF57B4A" w14:textId="77777777" w:rsidR="002835E3" w:rsidRDefault="002835E3" w:rsidP="00D50595">
      <w:pPr>
        <w:spacing w:line="360" w:lineRule="auto"/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4387C9AF" w14:textId="77777777" w:rsidR="002835E3" w:rsidRDefault="002835E3" w:rsidP="00D50595">
      <w:pPr>
        <w:spacing w:line="360" w:lineRule="auto"/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4B510588" w14:textId="77777777" w:rsidR="00ED1571" w:rsidRDefault="00ED1571" w:rsidP="00D50595">
      <w:pPr>
        <w:spacing w:line="360" w:lineRule="auto"/>
        <w:jc w:val="center"/>
        <w:rPr>
          <w:rFonts w:ascii="黑体" w:eastAsia="黑体"/>
          <w:sz w:val="72"/>
          <w:szCs w:val="72"/>
        </w:rPr>
      </w:pPr>
    </w:p>
    <w:p w14:paraId="7E4E0CC4" w14:textId="3136F280" w:rsidR="00ED1571" w:rsidRPr="00BC6594" w:rsidRDefault="00ED1571" w:rsidP="00D50595">
      <w:pPr>
        <w:spacing w:line="360" w:lineRule="auto"/>
        <w:jc w:val="center"/>
        <w:rPr>
          <w:rFonts w:ascii="黑体" w:eastAsia="黑体"/>
          <w:b/>
          <w:sz w:val="36"/>
          <w:szCs w:val="36"/>
        </w:rPr>
      </w:pPr>
      <w:r w:rsidRPr="00BC6594">
        <w:rPr>
          <w:rFonts w:ascii="黑体" w:eastAsia="黑体" w:hint="eastAsia"/>
          <w:b/>
          <w:sz w:val="36"/>
          <w:szCs w:val="36"/>
        </w:rPr>
        <w:t xml:space="preserve">  武汉</w:t>
      </w:r>
      <w:r w:rsidR="007D3B4B">
        <w:rPr>
          <w:rFonts w:ascii="黑体" w:eastAsia="黑体" w:hint="eastAsia"/>
          <w:b/>
          <w:sz w:val="36"/>
          <w:szCs w:val="36"/>
        </w:rPr>
        <w:t>七目信息技术</w:t>
      </w:r>
      <w:r w:rsidRPr="00BC6594">
        <w:rPr>
          <w:rFonts w:ascii="黑体" w:eastAsia="黑体" w:hint="eastAsia"/>
          <w:b/>
          <w:sz w:val="36"/>
          <w:szCs w:val="36"/>
        </w:rPr>
        <w:t>有限公司</w:t>
      </w:r>
    </w:p>
    <w:p w14:paraId="021492A7" w14:textId="47299E4A" w:rsidR="00ED1571" w:rsidRPr="00BC6594" w:rsidRDefault="00ED1571" w:rsidP="00D50595">
      <w:pPr>
        <w:spacing w:line="360" w:lineRule="auto"/>
        <w:ind w:left="420"/>
        <w:jc w:val="center"/>
        <w:rPr>
          <w:rFonts w:ascii="黑体" w:eastAsia="黑体"/>
          <w:b/>
          <w:sz w:val="36"/>
          <w:szCs w:val="36"/>
        </w:rPr>
      </w:pPr>
      <w:r w:rsidRPr="00BC6594">
        <w:rPr>
          <w:rFonts w:ascii="黑体" w:eastAsia="黑体"/>
          <w:b/>
          <w:sz w:val="36"/>
          <w:szCs w:val="36"/>
        </w:rPr>
        <w:t>201</w:t>
      </w:r>
      <w:r w:rsidR="007D3B4B">
        <w:rPr>
          <w:rFonts w:ascii="黑体" w:eastAsia="黑体" w:hint="eastAsia"/>
          <w:b/>
          <w:sz w:val="36"/>
          <w:szCs w:val="36"/>
        </w:rPr>
        <w:t>6</w:t>
      </w:r>
      <w:r w:rsidRPr="00BC6594">
        <w:rPr>
          <w:rFonts w:ascii="黑体" w:eastAsia="黑体" w:hint="eastAsia"/>
          <w:b/>
          <w:sz w:val="36"/>
          <w:szCs w:val="36"/>
        </w:rPr>
        <w:t>年</w:t>
      </w:r>
      <w:r w:rsidR="00604D9A">
        <w:rPr>
          <w:rFonts w:ascii="黑体" w:eastAsia="黑体" w:hint="eastAsia"/>
          <w:b/>
          <w:sz w:val="36"/>
          <w:szCs w:val="36"/>
        </w:rPr>
        <w:t>9</w:t>
      </w:r>
      <w:r w:rsidRPr="00BC6594">
        <w:rPr>
          <w:rFonts w:ascii="黑体" w:eastAsia="黑体" w:hint="eastAsia"/>
          <w:b/>
          <w:sz w:val="36"/>
          <w:szCs w:val="36"/>
        </w:rPr>
        <w:t>月</w:t>
      </w:r>
    </w:p>
    <w:p w14:paraId="6A4AC21E" w14:textId="77777777" w:rsidR="00B53511" w:rsidRPr="00B53511" w:rsidRDefault="00B53511" w:rsidP="00D50595">
      <w:pPr>
        <w:spacing w:line="360" w:lineRule="auto"/>
      </w:pPr>
    </w:p>
    <w:p w14:paraId="5105F49B" w14:textId="77777777" w:rsidR="00ED1571" w:rsidRPr="005C4553" w:rsidRDefault="00ED1571" w:rsidP="00D50595">
      <w:pPr>
        <w:spacing w:line="360" w:lineRule="auto"/>
        <w:jc w:val="center"/>
        <w:rPr>
          <w:rFonts w:ascii="黑体" w:eastAsia="黑体"/>
          <w:sz w:val="48"/>
          <w:szCs w:val="48"/>
        </w:rPr>
      </w:pPr>
      <w:r w:rsidRPr="005C4553">
        <w:rPr>
          <w:rFonts w:ascii="黑体" w:eastAsia="黑体" w:hint="eastAsia"/>
          <w:sz w:val="48"/>
          <w:szCs w:val="48"/>
        </w:rPr>
        <w:lastRenderedPageBreak/>
        <w:t>目</w:t>
      </w:r>
      <w:r>
        <w:rPr>
          <w:rFonts w:ascii="黑体" w:eastAsia="黑体" w:hint="eastAsia"/>
          <w:sz w:val="48"/>
          <w:szCs w:val="48"/>
        </w:rPr>
        <w:t xml:space="preserve">  </w:t>
      </w:r>
      <w:r w:rsidRPr="005C4553">
        <w:rPr>
          <w:rFonts w:ascii="黑体" w:eastAsia="黑体" w:hint="eastAsia"/>
          <w:sz w:val="48"/>
          <w:szCs w:val="48"/>
        </w:rPr>
        <w:t>录</w:t>
      </w:r>
    </w:p>
    <w:p w14:paraId="6C85CAE1" w14:textId="77777777" w:rsidR="00C1230B" w:rsidRDefault="00C1230B">
      <w:pPr>
        <w:pStyle w:val="10"/>
        <w:tabs>
          <w:tab w:val="left" w:pos="3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"1-4" \h \z \u </w:instrText>
      </w:r>
      <w:r>
        <w:rPr>
          <w:b w:val="0"/>
          <w:bCs w:val="0"/>
          <w:sz w:val="44"/>
        </w:rPr>
        <w:fldChar w:fldCharType="separate"/>
      </w:r>
      <w:hyperlink w:anchor="_Toc405213609" w:history="1">
        <w:r w:rsidRPr="00282604">
          <w:rPr>
            <w:rStyle w:val="a3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u w:val="none"/>
          </w:rPr>
          <w:tab/>
        </w:r>
        <w:r w:rsidRPr="00282604">
          <w:rPr>
            <w:rStyle w:val="a3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_Toc405213609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C4FB25" w14:textId="77777777" w:rsidR="00C1230B" w:rsidRDefault="00486D8A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10" w:history="1">
        <w:r w:rsidR="00C1230B" w:rsidRPr="00282604">
          <w:rPr>
            <w:rStyle w:val="a3"/>
            <w:noProof/>
          </w:rPr>
          <w:t>1.1.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编写目的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_Toc405213610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4</w:t>
        </w:r>
        <w:r w:rsidR="00C1230B">
          <w:rPr>
            <w:noProof/>
            <w:webHidden/>
          </w:rPr>
          <w:fldChar w:fldCharType="end"/>
        </w:r>
      </w:hyperlink>
    </w:p>
    <w:p w14:paraId="16E39961" w14:textId="77777777" w:rsidR="00C1230B" w:rsidRDefault="00486D8A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11" w:history="1">
        <w:r w:rsidR="00C1230B" w:rsidRPr="00282604">
          <w:rPr>
            <w:rStyle w:val="a3"/>
            <w:noProof/>
          </w:rPr>
          <w:t>1.2.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背景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_Toc405213611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4</w:t>
        </w:r>
        <w:r w:rsidR="00C1230B">
          <w:rPr>
            <w:noProof/>
            <w:webHidden/>
          </w:rPr>
          <w:fldChar w:fldCharType="end"/>
        </w:r>
      </w:hyperlink>
    </w:p>
    <w:p w14:paraId="347FD709" w14:textId="77777777" w:rsidR="00C1230B" w:rsidRDefault="00486D8A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12" w:history="1">
        <w:r w:rsidR="00C1230B" w:rsidRPr="00282604">
          <w:rPr>
            <w:rStyle w:val="a3"/>
            <w:noProof/>
          </w:rPr>
          <w:t>1.3.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定义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_Toc405213612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4</w:t>
        </w:r>
        <w:r w:rsidR="00C1230B">
          <w:rPr>
            <w:noProof/>
            <w:webHidden/>
          </w:rPr>
          <w:fldChar w:fldCharType="end"/>
        </w:r>
      </w:hyperlink>
    </w:p>
    <w:p w14:paraId="276941F9" w14:textId="77777777" w:rsidR="00C1230B" w:rsidRDefault="00486D8A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13" w:history="1">
        <w:r w:rsidR="00C1230B" w:rsidRPr="00282604">
          <w:rPr>
            <w:rStyle w:val="a3"/>
            <w:noProof/>
          </w:rPr>
          <w:t>1.4.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参考资料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_Toc405213613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5</w:t>
        </w:r>
        <w:r w:rsidR="00C1230B">
          <w:rPr>
            <w:noProof/>
            <w:webHidden/>
          </w:rPr>
          <w:fldChar w:fldCharType="end"/>
        </w:r>
      </w:hyperlink>
    </w:p>
    <w:p w14:paraId="0C14AECC" w14:textId="77777777" w:rsidR="00C1230B" w:rsidRDefault="00486D8A">
      <w:pPr>
        <w:pStyle w:val="10"/>
        <w:tabs>
          <w:tab w:val="left" w:pos="3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hyperlink w:anchor="_Toc405213614" w:history="1">
        <w:r w:rsidR="00C1230B" w:rsidRPr="00282604">
          <w:rPr>
            <w:rStyle w:val="a3"/>
            <w:noProof/>
          </w:rPr>
          <w:t>2.</w:t>
        </w:r>
        <w:r w:rsidR="00C123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C1230B" w:rsidRPr="00282604">
          <w:rPr>
            <w:rStyle w:val="a3"/>
            <w:rFonts w:hint="eastAsia"/>
            <w:noProof/>
          </w:rPr>
          <w:t>系统概述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_Toc405213614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5</w:t>
        </w:r>
        <w:r w:rsidR="00C1230B">
          <w:rPr>
            <w:noProof/>
            <w:webHidden/>
          </w:rPr>
          <w:fldChar w:fldCharType="end"/>
        </w:r>
      </w:hyperlink>
    </w:p>
    <w:p w14:paraId="10828A93" w14:textId="77777777" w:rsidR="00C1230B" w:rsidRDefault="00486D8A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15" w:history="1">
        <w:r w:rsidR="00C1230B" w:rsidRPr="00282604">
          <w:rPr>
            <w:rStyle w:val="a3"/>
            <w:noProof/>
          </w:rPr>
          <w:t>2.1.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需求规定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_Toc405213615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5</w:t>
        </w:r>
        <w:r w:rsidR="00C1230B">
          <w:rPr>
            <w:noProof/>
            <w:webHidden/>
          </w:rPr>
          <w:fldChar w:fldCharType="end"/>
        </w:r>
      </w:hyperlink>
    </w:p>
    <w:p w14:paraId="7B0AE14C" w14:textId="77777777" w:rsidR="00C1230B" w:rsidRDefault="00486D8A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16" w:history="1">
        <w:r w:rsidR="00C1230B" w:rsidRPr="00282604">
          <w:rPr>
            <w:rStyle w:val="a3"/>
            <w:noProof/>
          </w:rPr>
          <w:t>2.2.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运行环境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_Toc405213616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5</w:t>
        </w:r>
        <w:r w:rsidR="00C1230B">
          <w:rPr>
            <w:noProof/>
            <w:webHidden/>
          </w:rPr>
          <w:fldChar w:fldCharType="end"/>
        </w:r>
      </w:hyperlink>
    </w:p>
    <w:p w14:paraId="6B720DC7" w14:textId="77777777" w:rsidR="00C1230B" w:rsidRDefault="00486D8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5213617" w:history="1">
        <w:r w:rsidR="00C1230B" w:rsidRPr="00282604">
          <w:rPr>
            <w:rStyle w:val="a3"/>
            <w:rFonts w:hint="eastAsia"/>
            <w:noProof/>
          </w:rPr>
          <w:t>硬件配置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_Toc405213617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6</w:t>
        </w:r>
        <w:r w:rsidR="00C1230B">
          <w:rPr>
            <w:noProof/>
            <w:webHidden/>
          </w:rPr>
          <w:fldChar w:fldCharType="end"/>
        </w:r>
      </w:hyperlink>
    </w:p>
    <w:p w14:paraId="11877E29" w14:textId="77777777" w:rsidR="00C1230B" w:rsidRDefault="00486D8A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05213618" w:history="1">
        <w:r w:rsidR="00C1230B" w:rsidRPr="00282604">
          <w:rPr>
            <w:rStyle w:val="a3"/>
            <w:rFonts w:ascii="楷体" w:eastAsia="楷体" w:hAnsi="楷体" w:hint="eastAsia"/>
            <w:noProof/>
          </w:rPr>
          <w:t>服务器</w:t>
        </w:r>
        <w:r w:rsidR="00C1230B" w:rsidRPr="00282604">
          <w:rPr>
            <w:rStyle w:val="a3"/>
            <w:rFonts w:ascii="楷体" w:eastAsia="楷体" w:hAnsi="楷体"/>
            <w:noProof/>
          </w:rPr>
          <w:t>(</w:t>
        </w:r>
        <w:r w:rsidR="00C1230B" w:rsidRPr="00282604">
          <w:rPr>
            <w:rStyle w:val="a3"/>
            <w:rFonts w:ascii="楷体" w:eastAsia="楷体" w:hAnsi="楷体" w:hint="eastAsia"/>
            <w:noProof/>
          </w:rPr>
          <w:t>最低配置）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_Toc405213618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6</w:t>
        </w:r>
        <w:r w:rsidR="00C1230B">
          <w:rPr>
            <w:noProof/>
            <w:webHidden/>
          </w:rPr>
          <w:fldChar w:fldCharType="end"/>
        </w:r>
      </w:hyperlink>
    </w:p>
    <w:p w14:paraId="15FFAFE8" w14:textId="77777777" w:rsidR="00C1230B" w:rsidRDefault="00486D8A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05213619" w:history="1">
        <w:r w:rsidR="00C1230B" w:rsidRPr="00282604">
          <w:rPr>
            <w:rStyle w:val="a3"/>
            <w:rFonts w:ascii="楷体" w:eastAsia="楷体" w:hAnsi="楷体" w:hint="eastAsia"/>
            <w:noProof/>
          </w:rPr>
          <w:t>客户端</w:t>
        </w:r>
        <w:r w:rsidR="00C1230B" w:rsidRPr="00282604">
          <w:rPr>
            <w:rStyle w:val="a3"/>
            <w:rFonts w:ascii="楷体" w:eastAsia="楷体" w:hAnsi="楷体"/>
            <w:noProof/>
          </w:rPr>
          <w:t>(</w:t>
        </w:r>
        <w:r w:rsidR="00C1230B" w:rsidRPr="00282604">
          <w:rPr>
            <w:rStyle w:val="a3"/>
            <w:rFonts w:ascii="楷体" w:eastAsia="楷体" w:hAnsi="楷体" w:hint="eastAsia"/>
            <w:noProof/>
          </w:rPr>
          <w:t>最低配置</w:t>
        </w:r>
        <w:r w:rsidR="00C1230B" w:rsidRPr="00282604">
          <w:rPr>
            <w:rStyle w:val="a3"/>
            <w:rFonts w:ascii="楷体" w:eastAsia="楷体" w:hAnsi="楷体"/>
            <w:noProof/>
          </w:rPr>
          <w:t>)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_Toc405213619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6</w:t>
        </w:r>
        <w:r w:rsidR="00C1230B">
          <w:rPr>
            <w:noProof/>
            <w:webHidden/>
          </w:rPr>
          <w:fldChar w:fldCharType="end"/>
        </w:r>
      </w:hyperlink>
    </w:p>
    <w:p w14:paraId="0D0C15ED" w14:textId="77777777" w:rsidR="00C1230B" w:rsidRDefault="00486D8A">
      <w:pPr>
        <w:pStyle w:val="10"/>
        <w:tabs>
          <w:tab w:val="left" w:pos="3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hyperlink w:anchor="_Toc405213620" w:history="1">
        <w:r w:rsidR="00C1230B" w:rsidRPr="00282604">
          <w:rPr>
            <w:rStyle w:val="a3"/>
            <w:noProof/>
          </w:rPr>
          <w:t>3.</w:t>
        </w:r>
        <w:r w:rsidR="00C123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C1230B" w:rsidRPr="00282604">
          <w:rPr>
            <w:rStyle w:val="a3"/>
            <w:rFonts w:hint="eastAsia"/>
            <w:noProof/>
          </w:rPr>
          <w:t>总体设计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_Toc405213620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6</w:t>
        </w:r>
        <w:r w:rsidR="00C1230B">
          <w:rPr>
            <w:noProof/>
            <w:webHidden/>
          </w:rPr>
          <w:fldChar w:fldCharType="end"/>
        </w:r>
      </w:hyperlink>
    </w:p>
    <w:p w14:paraId="23B1D2E2" w14:textId="77777777" w:rsidR="00C1230B" w:rsidRDefault="00486D8A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21" w:history="1">
        <w:r w:rsidR="00C1230B" w:rsidRPr="00282604">
          <w:rPr>
            <w:rStyle w:val="a3"/>
            <w:noProof/>
          </w:rPr>
          <w:t>3.1.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基本设计概念和处理流程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_Toc405213621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6</w:t>
        </w:r>
        <w:r w:rsidR="00C1230B">
          <w:rPr>
            <w:noProof/>
            <w:webHidden/>
          </w:rPr>
          <w:fldChar w:fldCharType="end"/>
        </w:r>
      </w:hyperlink>
    </w:p>
    <w:p w14:paraId="77F3DAE6" w14:textId="77777777" w:rsidR="00C1230B" w:rsidRDefault="00486D8A">
      <w:pPr>
        <w:pStyle w:val="30"/>
        <w:tabs>
          <w:tab w:val="left" w:pos="711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5213622" w:history="1">
        <w:r w:rsidR="00C1230B" w:rsidRPr="00282604">
          <w:rPr>
            <w:rStyle w:val="a3"/>
            <w:noProof/>
          </w:rPr>
          <w:t>3.1.1.</w:t>
        </w:r>
        <w:r w:rsidR="00C1230B"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系统层次模型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_Toc405213622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6</w:t>
        </w:r>
        <w:r w:rsidR="00C1230B">
          <w:rPr>
            <w:noProof/>
            <w:webHidden/>
          </w:rPr>
          <w:fldChar w:fldCharType="end"/>
        </w:r>
      </w:hyperlink>
    </w:p>
    <w:p w14:paraId="6121AF9A" w14:textId="77777777" w:rsidR="00C1230B" w:rsidRDefault="00486D8A">
      <w:pPr>
        <w:pStyle w:val="30"/>
        <w:tabs>
          <w:tab w:val="left" w:pos="711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5213623" w:history="1">
        <w:r w:rsidR="00C1230B" w:rsidRPr="00282604">
          <w:rPr>
            <w:rStyle w:val="a3"/>
            <w:noProof/>
          </w:rPr>
          <w:t>3.1.2.</w:t>
        </w:r>
        <w:r w:rsidR="00C1230B"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系统软件层次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_Toc405213623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7</w:t>
        </w:r>
        <w:r w:rsidR="00C1230B">
          <w:rPr>
            <w:noProof/>
            <w:webHidden/>
          </w:rPr>
          <w:fldChar w:fldCharType="end"/>
        </w:r>
      </w:hyperlink>
    </w:p>
    <w:p w14:paraId="645A7F22" w14:textId="77777777" w:rsidR="00C1230B" w:rsidRDefault="00486D8A">
      <w:pPr>
        <w:pStyle w:val="30"/>
        <w:tabs>
          <w:tab w:val="left" w:pos="711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5213624" w:history="1">
        <w:r w:rsidR="00C1230B" w:rsidRPr="00282604">
          <w:rPr>
            <w:rStyle w:val="a3"/>
            <w:noProof/>
          </w:rPr>
          <w:t>3.1.3.</w:t>
        </w:r>
        <w:r w:rsidR="00C1230B"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各子系统业务处理逻辑功能模块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_Toc405213624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8</w:t>
        </w:r>
        <w:r w:rsidR="00C1230B">
          <w:rPr>
            <w:noProof/>
            <w:webHidden/>
          </w:rPr>
          <w:fldChar w:fldCharType="end"/>
        </w:r>
      </w:hyperlink>
    </w:p>
    <w:p w14:paraId="7ECC3388" w14:textId="77777777" w:rsidR="00C1230B" w:rsidRDefault="00486D8A">
      <w:pPr>
        <w:pStyle w:val="40"/>
        <w:tabs>
          <w:tab w:val="left" w:pos="878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05213625" w:history="1">
        <w:r w:rsidR="00C1230B" w:rsidRPr="00282604">
          <w:rPr>
            <w:rStyle w:val="a3"/>
            <w:noProof/>
          </w:rPr>
          <w:t>3.1.3.1.</w:t>
        </w:r>
        <w:r w:rsidR="00C1230B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基础数据管理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_Toc405213625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8</w:t>
        </w:r>
        <w:r w:rsidR="00C1230B">
          <w:rPr>
            <w:noProof/>
            <w:webHidden/>
          </w:rPr>
          <w:fldChar w:fldCharType="end"/>
        </w:r>
      </w:hyperlink>
    </w:p>
    <w:p w14:paraId="7AE1F618" w14:textId="77777777" w:rsidR="00C1230B" w:rsidRDefault="00486D8A">
      <w:pPr>
        <w:pStyle w:val="40"/>
        <w:tabs>
          <w:tab w:val="left" w:pos="878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05213626" w:history="1">
        <w:r w:rsidR="00C1230B" w:rsidRPr="00282604">
          <w:rPr>
            <w:rStyle w:val="a3"/>
            <w:noProof/>
          </w:rPr>
          <w:t>3.1.3.2.</w:t>
        </w:r>
        <w:r w:rsidR="00C1230B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用户管理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_Toc405213626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9</w:t>
        </w:r>
        <w:r w:rsidR="00C1230B">
          <w:rPr>
            <w:noProof/>
            <w:webHidden/>
          </w:rPr>
          <w:fldChar w:fldCharType="end"/>
        </w:r>
      </w:hyperlink>
    </w:p>
    <w:p w14:paraId="49AAE324" w14:textId="77777777" w:rsidR="00C1230B" w:rsidRDefault="00486D8A">
      <w:pPr>
        <w:pStyle w:val="40"/>
        <w:tabs>
          <w:tab w:val="left" w:pos="878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05213627" w:history="1">
        <w:r w:rsidR="00C1230B" w:rsidRPr="00282604">
          <w:rPr>
            <w:rStyle w:val="a3"/>
            <w:noProof/>
          </w:rPr>
          <w:t>3.1.3.3.</w:t>
        </w:r>
        <w:r w:rsidR="00C1230B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档案管理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_Toc405213627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11</w:t>
        </w:r>
        <w:r w:rsidR="00C1230B">
          <w:rPr>
            <w:noProof/>
            <w:webHidden/>
          </w:rPr>
          <w:fldChar w:fldCharType="end"/>
        </w:r>
      </w:hyperlink>
    </w:p>
    <w:p w14:paraId="3BD8AFA0" w14:textId="77777777" w:rsidR="00C1230B" w:rsidRDefault="00486D8A">
      <w:pPr>
        <w:pStyle w:val="40"/>
        <w:tabs>
          <w:tab w:val="left" w:pos="878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05213628" w:history="1">
        <w:r w:rsidR="00C1230B" w:rsidRPr="00282604">
          <w:rPr>
            <w:rStyle w:val="a3"/>
            <w:noProof/>
          </w:rPr>
          <w:t>3.1.3.4.</w:t>
        </w:r>
        <w:r w:rsidR="00C1230B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管网台账管理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_Toc405213628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11</w:t>
        </w:r>
        <w:r w:rsidR="00C1230B">
          <w:rPr>
            <w:noProof/>
            <w:webHidden/>
          </w:rPr>
          <w:fldChar w:fldCharType="end"/>
        </w:r>
      </w:hyperlink>
    </w:p>
    <w:p w14:paraId="02D654E9" w14:textId="77777777" w:rsidR="00C1230B" w:rsidRDefault="00486D8A">
      <w:pPr>
        <w:pStyle w:val="40"/>
        <w:tabs>
          <w:tab w:val="left" w:pos="878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05213629" w:history="1">
        <w:r w:rsidR="00C1230B" w:rsidRPr="00282604">
          <w:rPr>
            <w:rStyle w:val="a3"/>
            <w:noProof/>
          </w:rPr>
          <w:t>3.1.3.5.</w:t>
        </w:r>
        <w:r w:rsidR="00C1230B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电缆台帐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_Toc405213629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12</w:t>
        </w:r>
        <w:r w:rsidR="00C1230B">
          <w:rPr>
            <w:noProof/>
            <w:webHidden/>
          </w:rPr>
          <w:fldChar w:fldCharType="end"/>
        </w:r>
      </w:hyperlink>
    </w:p>
    <w:p w14:paraId="73842291" w14:textId="77777777" w:rsidR="00C1230B" w:rsidRDefault="00486D8A">
      <w:pPr>
        <w:pStyle w:val="40"/>
        <w:tabs>
          <w:tab w:val="left" w:pos="878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05213630" w:history="1">
        <w:r w:rsidR="00C1230B" w:rsidRPr="00282604">
          <w:rPr>
            <w:rStyle w:val="a3"/>
            <w:noProof/>
          </w:rPr>
          <w:t>3.1.3.6.</w:t>
        </w:r>
        <w:r w:rsidR="00C1230B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管网图形管理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_Toc405213630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15</w:t>
        </w:r>
        <w:r w:rsidR="00C1230B">
          <w:rPr>
            <w:noProof/>
            <w:webHidden/>
          </w:rPr>
          <w:fldChar w:fldCharType="end"/>
        </w:r>
      </w:hyperlink>
    </w:p>
    <w:p w14:paraId="2F2F1029" w14:textId="77777777" w:rsidR="00C1230B" w:rsidRDefault="00486D8A">
      <w:pPr>
        <w:pStyle w:val="40"/>
        <w:tabs>
          <w:tab w:val="left" w:pos="878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05213631" w:history="1">
        <w:r w:rsidR="00C1230B" w:rsidRPr="00282604">
          <w:rPr>
            <w:rStyle w:val="a3"/>
            <w:noProof/>
          </w:rPr>
          <w:t>3.1.3.7.</w:t>
        </w:r>
        <w:r w:rsidR="00C1230B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巡检管理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_Toc405213631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16</w:t>
        </w:r>
        <w:r w:rsidR="00C1230B">
          <w:rPr>
            <w:noProof/>
            <w:webHidden/>
          </w:rPr>
          <w:fldChar w:fldCharType="end"/>
        </w:r>
      </w:hyperlink>
    </w:p>
    <w:p w14:paraId="3B8BCCA3" w14:textId="77777777" w:rsidR="00C1230B" w:rsidRDefault="00486D8A">
      <w:pPr>
        <w:pStyle w:val="40"/>
        <w:tabs>
          <w:tab w:val="left" w:pos="878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05213632" w:history="1">
        <w:r w:rsidR="00C1230B" w:rsidRPr="00282604">
          <w:rPr>
            <w:rStyle w:val="a3"/>
            <w:noProof/>
          </w:rPr>
          <w:t>3.1.3.8.</w:t>
        </w:r>
        <w:r w:rsidR="00C1230B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缺陷管理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_Toc405213632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16</w:t>
        </w:r>
        <w:r w:rsidR="00C1230B">
          <w:rPr>
            <w:noProof/>
            <w:webHidden/>
          </w:rPr>
          <w:fldChar w:fldCharType="end"/>
        </w:r>
      </w:hyperlink>
    </w:p>
    <w:p w14:paraId="7D365796" w14:textId="77777777" w:rsidR="00C1230B" w:rsidRDefault="00486D8A">
      <w:pPr>
        <w:pStyle w:val="40"/>
        <w:tabs>
          <w:tab w:val="left" w:pos="878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05213633" w:history="1">
        <w:r w:rsidR="00C1230B" w:rsidRPr="00282604">
          <w:rPr>
            <w:rStyle w:val="a3"/>
            <w:noProof/>
          </w:rPr>
          <w:t>3.1.3.9.</w:t>
        </w:r>
        <w:r w:rsidR="00C1230B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消缺记录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_Toc405213633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16</w:t>
        </w:r>
        <w:r w:rsidR="00C1230B">
          <w:rPr>
            <w:noProof/>
            <w:webHidden/>
          </w:rPr>
          <w:fldChar w:fldCharType="end"/>
        </w:r>
      </w:hyperlink>
    </w:p>
    <w:p w14:paraId="28CB158C" w14:textId="77777777" w:rsidR="00C1230B" w:rsidRDefault="00486D8A">
      <w:pPr>
        <w:pStyle w:val="40"/>
        <w:tabs>
          <w:tab w:val="left" w:pos="99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05213634" w:history="1">
        <w:r w:rsidR="00C1230B" w:rsidRPr="00282604">
          <w:rPr>
            <w:rStyle w:val="a3"/>
            <w:noProof/>
          </w:rPr>
          <w:t>3.1.3.10.</w:t>
        </w:r>
        <w:r w:rsidR="00C1230B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展示管理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_Toc405213634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16</w:t>
        </w:r>
        <w:r w:rsidR="00C1230B">
          <w:rPr>
            <w:noProof/>
            <w:webHidden/>
          </w:rPr>
          <w:fldChar w:fldCharType="end"/>
        </w:r>
      </w:hyperlink>
    </w:p>
    <w:p w14:paraId="12065FAC" w14:textId="77777777" w:rsidR="00C1230B" w:rsidRDefault="00486D8A">
      <w:pPr>
        <w:pStyle w:val="40"/>
        <w:tabs>
          <w:tab w:val="left" w:pos="99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05213635" w:history="1">
        <w:r w:rsidR="00C1230B" w:rsidRPr="00282604">
          <w:rPr>
            <w:rStyle w:val="a3"/>
            <w:noProof/>
          </w:rPr>
          <w:t>3.1.3.11.</w:t>
        </w:r>
        <w:r w:rsidR="00C1230B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系统配置管理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_Toc405213635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17</w:t>
        </w:r>
        <w:r w:rsidR="00C1230B">
          <w:rPr>
            <w:noProof/>
            <w:webHidden/>
          </w:rPr>
          <w:fldChar w:fldCharType="end"/>
        </w:r>
      </w:hyperlink>
    </w:p>
    <w:p w14:paraId="19910BB9" w14:textId="77777777" w:rsidR="00C1230B" w:rsidRDefault="00486D8A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36" w:history="1">
        <w:r w:rsidR="00C1230B" w:rsidRPr="00282604">
          <w:rPr>
            <w:rStyle w:val="a3"/>
            <w:noProof/>
          </w:rPr>
          <w:t>3.2.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结构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_Toc405213636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17</w:t>
        </w:r>
        <w:r w:rsidR="00C1230B">
          <w:rPr>
            <w:noProof/>
            <w:webHidden/>
          </w:rPr>
          <w:fldChar w:fldCharType="end"/>
        </w:r>
      </w:hyperlink>
    </w:p>
    <w:p w14:paraId="6C7B818F" w14:textId="77777777" w:rsidR="00C1230B" w:rsidRDefault="00486D8A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37" w:history="1">
        <w:r w:rsidR="00C1230B" w:rsidRPr="00282604">
          <w:rPr>
            <w:rStyle w:val="a3"/>
            <w:noProof/>
          </w:rPr>
          <w:t>3.3.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功能器与程序的关系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_Toc405213637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18</w:t>
        </w:r>
        <w:r w:rsidR="00C1230B">
          <w:rPr>
            <w:noProof/>
            <w:webHidden/>
          </w:rPr>
          <w:fldChar w:fldCharType="end"/>
        </w:r>
      </w:hyperlink>
    </w:p>
    <w:p w14:paraId="5926447B" w14:textId="77777777" w:rsidR="00C1230B" w:rsidRDefault="00486D8A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38" w:history="1">
        <w:r w:rsidR="00C1230B" w:rsidRPr="00282604">
          <w:rPr>
            <w:rStyle w:val="a3"/>
            <w:noProof/>
          </w:rPr>
          <w:t>3.4.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人工处理过程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_Toc405213638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18</w:t>
        </w:r>
        <w:r w:rsidR="00C1230B">
          <w:rPr>
            <w:noProof/>
            <w:webHidden/>
          </w:rPr>
          <w:fldChar w:fldCharType="end"/>
        </w:r>
      </w:hyperlink>
    </w:p>
    <w:p w14:paraId="2C1E1480" w14:textId="77777777" w:rsidR="00C1230B" w:rsidRDefault="00486D8A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39" w:history="1">
        <w:r w:rsidR="00C1230B" w:rsidRPr="00282604">
          <w:rPr>
            <w:rStyle w:val="a3"/>
            <w:noProof/>
          </w:rPr>
          <w:t>3.5.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尚未问决的问题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_Toc405213639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18</w:t>
        </w:r>
        <w:r w:rsidR="00C1230B">
          <w:rPr>
            <w:noProof/>
            <w:webHidden/>
          </w:rPr>
          <w:fldChar w:fldCharType="end"/>
        </w:r>
      </w:hyperlink>
    </w:p>
    <w:p w14:paraId="190548F8" w14:textId="77777777" w:rsidR="00C1230B" w:rsidRDefault="00486D8A">
      <w:pPr>
        <w:pStyle w:val="10"/>
        <w:tabs>
          <w:tab w:val="left" w:pos="3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hyperlink w:anchor="_Toc405213640" w:history="1">
        <w:r w:rsidR="00C1230B" w:rsidRPr="00282604">
          <w:rPr>
            <w:rStyle w:val="a3"/>
            <w:noProof/>
          </w:rPr>
          <w:t>4.</w:t>
        </w:r>
        <w:r w:rsidR="00C123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C1230B" w:rsidRPr="00282604">
          <w:rPr>
            <w:rStyle w:val="a3"/>
            <w:rFonts w:hint="eastAsia"/>
            <w:noProof/>
          </w:rPr>
          <w:t>接口设计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_Toc405213640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18</w:t>
        </w:r>
        <w:r w:rsidR="00C1230B">
          <w:rPr>
            <w:noProof/>
            <w:webHidden/>
          </w:rPr>
          <w:fldChar w:fldCharType="end"/>
        </w:r>
      </w:hyperlink>
    </w:p>
    <w:p w14:paraId="7ACD1D18" w14:textId="77777777" w:rsidR="00C1230B" w:rsidRDefault="00486D8A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41" w:history="1">
        <w:r w:rsidR="00C1230B" w:rsidRPr="00282604">
          <w:rPr>
            <w:rStyle w:val="a3"/>
            <w:noProof/>
          </w:rPr>
          <w:t>4.1.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用户接口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_Toc405213641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18</w:t>
        </w:r>
        <w:r w:rsidR="00C1230B">
          <w:rPr>
            <w:noProof/>
            <w:webHidden/>
          </w:rPr>
          <w:fldChar w:fldCharType="end"/>
        </w:r>
      </w:hyperlink>
    </w:p>
    <w:p w14:paraId="29E21B1B" w14:textId="77777777" w:rsidR="00C1230B" w:rsidRDefault="00486D8A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42" w:history="1">
        <w:r w:rsidR="00C1230B" w:rsidRPr="00282604">
          <w:rPr>
            <w:rStyle w:val="a3"/>
            <w:noProof/>
          </w:rPr>
          <w:t>4.2.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外部接口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_Toc405213642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18</w:t>
        </w:r>
        <w:r w:rsidR="00C1230B">
          <w:rPr>
            <w:noProof/>
            <w:webHidden/>
          </w:rPr>
          <w:fldChar w:fldCharType="end"/>
        </w:r>
      </w:hyperlink>
    </w:p>
    <w:p w14:paraId="6236982C" w14:textId="77777777" w:rsidR="00C1230B" w:rsidRDefault="00486D8A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43" w:history="1">
        <w:r w:rsidR="00C1230B" w:rsidRPr="00282604">
          <w:rPr>
            <w:rStyle w:val="a3"/>
            <w:noProof/>
          </w:rPr>
          <w:t>4.3.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内部接口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_Toc405213643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19</w:t>
        </w:r>
        <w:r w:rsidR="00C1230B">
          <w:rPr>
            <w:noProof/>
            <w:webHidden/>
          </w:rPr>
          <w:fldChar w:fldCharType="end"/>
        </w:r>
      </w:hyperlink>
    </w:p>
    <w:p w14:paraId="6378C71E" w14:textId="77777777" w:rsidR="00C1230B" w:rsidRDefault="00486D8A">
      <w:pPr>
        <w:pStyle w:val="10"/>
        <w:tabs>
          <w:tab w:val="left" w:pos="3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hyperlink w:anchor="_Toc405213644" w:history="1">
        <w:r w:rsidR="00C1230B" w:rsidRPr="00282604">
          <w:rPr>
            <w:rStyle w:val="a3"/>
            <w:noProof/>
          </w:rPr>
          <w:t>5.</w:t>
        </w:r>
        <w:r w:rsidR="00C123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C1230B" w:rsidRPr="00282604">
          <w:rPr>
            <w:rStyle w:val="a3"/>
            <w:rFonts w:hint="eastAsia"/>
            <w:noProof/>
          </w:rPr>
          <w:t>运行设计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_Toc405213644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19</w:t>
        </w:r>
        <w:r w:rsidR="00C1230B">
          <w:rPr>
            <w:noProof/>
            <w:webHidden/>
          </w:rPr>
          <w:fldChar w:fldCharType="end"/>
        </w:r>
      </w:hyperlink>
    </w:p>
    <w:p w14:paraId="2B7BC2C2" w14:textId="77777777" w:rsidR="00C1230B" w:rsidRDefault="00486D8A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45" w:history="1">
        <w:r w:rsidR="00C1230B" w:rsidRPr="00282604">
          <w:rPr>
            <w:rStyle w:val="a3"/>
            <w:noProof/>
          </w:rPr>
          <w:t>5.1.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运行模块组合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_Toc405213645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19</w:t>
        </w:r>
        <w:r w:rsidR="00C1230B">
          <w:rPr>
            <w:noProof/>
            <w:webHidden/>
          </w:rPr>
          <w:fldChar w:fldCharType="end"/>
        </w:r>
      </w:hyperlink>
    </w:p>
    <w:p w14:paraId="45EB65CB" w14:textId="77777777" w:rsidR="00C1230B" w:rsidRDefault="00486D8A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46" w:history="1">
        <w:r w:rsidR="00C1230B" w:rsidRPr="00282604">
          <w:rPr>
            <w:rStyle w:val="a3"/>
            <w:noProof/>
          </w:rPr>
          <w:t>5.2.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运行控制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_Toc405213646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19</w:t>
        </w:r>
        <w:r w:rsidR="00C1230B">
          <w:rPr>
            <w:noProof/>
            <w:webHidden/>
          </w:rPr>
          <w:fldChar w:fldCharType="end"/>
        </w:r>
      </w:hyperlink>
    </w:p>
    <w:p w14:paraId="72ACE400" w14:textId="77777777" w:rsidR="00C1230B" w:rsidRDefault="00486D8A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47" w:history="1">
        <w:r w:rsidR="00C1230B" w:rsidRPr="00282604">
          <w:rPr>
            <w:rStyle w:val="a3"/>
            <w:noProof/>
          </w:rPr>
          <w:t>5.3.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运行时间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_Toc405213647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19</w:t>
        </w:r>
        <w:r w:rsidR="00C1230B">
          <w:rPr>
            <w:noProof/>
            <w:webHidden/>
          </w:rPr>
          <w:fldChar w:fldCharType="end"/>
        </w:r>
      </w:hyperlink>
    </w:p>
    <w:p w14:paraId="6DB3CA3C" w14:textId="77777777" w:rsidR="00C1230B" w:rsidRDefault="00486D8A">
      <w:pPr>
        <w:pStyle w:val="10"/>
        <w:tabs>
          <w:tab w:val="left" w:pos="3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hyperlink w:anchor="_Toc405213648" w:history="1">
        <w:r w:rsidR="00C1230B" w:rsidRPr="00282604">
          <w:rPr>
            <w:rStyle w:val="a3"/>
            <w:noProof/>
          </w:rPr>
          <w:t>6.</w:t>
        </w:r>
        <w:r w:rsidR="00C123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C1230B" w:rsidRPr="00282604">
          <w:rPr>
            <w:rStyle w:val="a3"/>
            <w:rFonts w:hint="eastAsia"/>
            <w:noProof/>
          </w:rPr>
          <w:t>系统数据结构设计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_Toc405213648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19</w:t>
        </w:r>
        <w:r w:rsidR="00C1230B">
          <w:rPr>
            <w:noProof/>
            <w:webHidden/>
          </w:rPr>
          <w:fldChar w:fldCharType="end"/>
        </w:r>
      </w:hyperlink>
    </w:p>
    <w:p w14:paraId="256251EA" w14:textId="77777777" w:rsidR="00C1230B" w:rsidRDefault="00486D8A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49" w:history="1">
        <w:r w:rsidR="00C1230B" w:rsidRPr="00282604">
          <w:rPr>
            <w:rStyle w:val="a3"/>
            <w:noProof/>
          </w:rPr>
          <w:t>6.1.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逻辑结构设计要点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_Toc405213649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19</w:t>
        </w:r>
        <w:r w:rsidR="00C1230B">
          <w:rPr>
            <w:noProof/>
            <w:webHidden/>
          </w:rPr>
          <w:fldChar w:fldCharType="end"/>
        </w:r>
      </w:hyperlink>
    </w:p>
    <w:p w14:paraId="47ED4A0F" w14:textId="77777777" w:rsidR="00C1230B" w:rsidRDefault="00486D8A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50" w:history="1">
        <w:r w:rsidR="00C1230B" w:rsidRPr="00282604">
          <w:rPr>
            <w:rStyle w:val="a3"/>
            <w:noProof/>
          </w:rPr>
          <w:t>6.2.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物理结构设计要点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_Toc405213650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20</w:t>
        </w:r>
        <w:r w:rsidR="00C1230B">
          <w:rPr>
            <w:noProof/>
            <w:webHidden/>
          </w:rPr>
          <w:fldChar w:fldCharType="end"/>
        </w:r>
      </w:hyperlink>
    </w:p>
    <w:p w14:paraId="753F094C" w14:textId="77777777" w:rsidR="00C1230B" w:rsidRDefault="00486D8A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51" w:history="1">
        <w:r w:rsidR="00C1230B" w:rsidRPr="00282604">
          <w:rPr>
            <w:rStyle w:val="a3"/>
            <w:noProof/>
          </w:rPr>
          <w:t>6.3.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数据结构与程序的关系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_Toc405213651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20</w:t>
        </w:r>
        <w:r w:rsidR="00C1230B">
          <w:rPr>
            <w:noProof/>
            <w:webHidden/>
          </w:rPr>
          <w:fldChar w:fldCharType="end"/>
        </w:r>
      </w:hyperlink>
    </w:p>
    <w:p w14:paraId="0E549F60" w14:textId="77777777" w:rsidR="00C1230B" w:rsidRDefault="00486D8A">
      <w:pPr>
        <w:pStyle w:val="10"/>
        <w:tabs>
          <w:tab w:val="left" w:pos="3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hyperlink w:anchor="_Toc405213652" w:history="1">
        <w:r w:rsidR="00C1230B" w:rsidRPr="00282604">
          <w:rPr>
            <w:rStyle w:val="a3"/>
            <w:noProof/>
          </w:rPr>
          <w:t>7.</w:t>
        </w:r>
        <w:r w:rsidR="00C123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C1230B" w:rsidRPr="00282604">
          <w:rPr>
            <w:rStyle w:val="a3"/>
            <w:rFonts w:hint="eastAsia"/>
            <w:noProof/>
          </w:rPr>
          <w:t>系统出错处理设计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_Toc405213652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20</w:t>
        </w:r>
        <w:r w:rsidR="00C1230B">
          <w:rPr>
            <w:noProof/>
            <w:webHidden/>
          </w:rPr>
          <w:fldChar w:fldCharType="end"/>
        </w:r>
      </w:hyperlink>
    </w:p>
    <w:p w14:paraId="5F72D59A" w14:textId="77777777" w:rsidR="00C1230B" w:rsidRDefault="00486D8A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53" w:history="1">
        <w:r w:rsidR="00C1230B" w:rsidRPr="00282604">
          <w:rPr>
            <w:rStyle w:val="a3"/>
            <w:noProof/>
          </w:rPr>
          <w:t>7.1.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出错信息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_Toc405213653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20</w:t>
        </w:r>
        <w:r w:rsidR="00C1230B">
          <w:rPr>
            <w:noProof/>
            <w:webHidden/>
          </w:rPr>
          <w:fldChar w:fldCharType="end"/>
        </w:r>
      </w:hyperlink>
    </w:p>
    <w:p w14:paraId="537969D5" w14:textId="77777777" w:rsidR="00C1230B" w:rsidRDefault="00486D8A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54" w:history="1">
        <w:r w:rsidR="00C1230B" w:rsidRPr="00282604">
          <w:rPr>
            <w:rStyle w:val="a3"/>
            <w:noProof/>
          </w:rPr>
          <w:t>7.2.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补救措施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_Toc405213654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20</w:t>
        </w:r>
        <w:r w:rsidR="00C1230B">
          <w:rPr>
            <w:noProof/>
            <w:webHidden/>
          </w:rPr>
          <w:fldChar w:fldCharType="end"/>
        </w:r>
      </w:hyperlink>
    </w:p>
    <w:p w14:paraId="73DDF800" w14:textId="77777777" w:rsidR="00C1230B" w:rsidRDefault="00486D8A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55" w:history="1">
        <w:r w:rsidR="00C1230B" w:rsidRPr="00282604">
          <w:rPr>
            <w:rStyle w:val="a3"/>
            <w:noProof/>
          </w:rPr>
          <w:t>7.3.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系统维护设计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_Toc405213655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21</w:t>
        </w:r>
        <w:r w:rsidR="00C1230B">
          <w:rPr>
            <w:noProof/>
            <w:webHidden/>
          </w:rPr>
          <w:fldChar w:fldCharType="end"/>
        </w:r>
      </w:hyperlink>
    </w:p>
    <w:p w14:paraId="25802039" w14:textId="77777777" w:rsidR="000F0111" w:rsidRDefault="00C1230B" w:rsidP="00D50595">
      <w:pPr>
        <w:spacing w:line="360" w:lineRule="auto"/>
        <w:jc w:val="center"/>
        <w:rPr>
          <w:b/>
          <w:bCs/>
          <w:sz w:val="44"/>
        </w:rPr>
        <w:sectPr w:rsidR="000F0111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Calibri" w:hAnsi="Calibri" w:cs="Calibri"/>
          <w:b/>
          <w:bCs/>
          <w:sz w:val="44"/>
          <w:szCs w:val="22"/>
          <w:u w:val="single"/>
        </w:rPr>
        <w:fldChar w:fldCharType="end"/>
      </w:r>
    </w:p>
    <w:p w14:paraId="3F60E6E0" w14:textId="77777777" w:rsidR="000F0111" w:rsidRDefault="000F0111" w:rsidP="00D50595">
      <w:pPr>
        <w:pStyle w:val="1"/>
        <w:numPr>
          <w:ilvl w:val="0"/>
          <w:numId w:val="12"/>
        </w:numPr>
        <w:spacing w:line="360" w:lineRule="auto"/>
      </w:pPr>
      <w:bookmarkStart w:id="2" w:name="_Toc405213609"/>
      <w:r>
        <w:rPr>
          <w:rFonts w:hint="eastAsia"/>
        </w:rPr>
        <w:lastRenderedPageBreak/>
        <w:t>引言</w:t>
      </w:r>
      <w:bookmarkEnd w:id="2"/>
    </w:p>
    <w:p w14:paraId="0385F3C0" w14:textId="77777777" w:rsidR="000F0111" w:rsidRDefault="000F0111" w:rsidP="00D50595">
      <w:pPr>
        <w:pStyle w:val="2"/>
        <w:numPr>
          <w:ilvl w:val="1"/>
          <w:numId w:val="13"/>
        </w:numPr>
        <w:spacing w:line="360" w:lineRule="auto"/>
      </w:pPr>
      <w:bookmarkStart w:id="3" w:name="_Toc405213610"/>
      <w:r>
        <w:rPr>
          <w:rFonts w:hint="eastAsia"/>
        </w:rPr>
        <w:t>编写目的</w:t>
      </w:r>
      <w:bookmarkEnd w:id="3"/>
    </w:p>
    <w:p w14:paraId="44E4AE18" w14:textId="18691757" w:rsidR="0018531C" w:rsidRPr="00185077" w:rsidRDefault="0018531C" w:rsidP="00D50595">
      <w:pPr>
        <w:spacing w:line="360" w:lineRule="auto"/>
        <w:ind w:firstLine="420"/>
        <w:rPr>
          <w:sz w:val="24"/>
        </w:rPr>
      </w:pPr>
      <w:r w:rsidRPr="00185077">
        <w:rPr>
          <w:rFonts w:hint="eastAsia"/>
          <w:sz w:val="24"/>
        </w:rPr>
        <w:t>本</w:t>
      </w:r>
      <w:r>
        <w:rPr>
          <w:rFonts w:hint="eastAsia"/>
          <w:sz w:val="24"/>
        </w:rPr>
        <w:t>概要设计</w:t>
      </w:r>
      <w:r w:rsidRPr="00185077">
        <w:rPr>
          <w:rFonts w:hint="eastAsia"/>
          <w:sz w:val="24"/>
        </w:rPr>
        <w:t>说明书旨在定义</w:t>
      </w:r>
      <w:r w:rsidR="00135E6F" w:rsidRPr="00135E6F">
        <w:rPr>
          <w:rFonts w:hint="eastAsia"/>
          <w:sz w:val="24"/>
        </w:rPr>
        <w:t>WAS-PTMS</w:t>
      </w:r>
      <w:r w:rsidR="00135E6F">
        <w:rPr>
          <w:rFonts w:hint="eastAsia"/>
          <w:sz w:val="24"/>
        </w:rPr>
        <w:t>电力管网信息管理系统</w:t>
      </w:r>
      <w:r w:rsidR="00185CF0">
        <w:rPr>
          <w:rFonts w:hint="eastAsia"/>
          <w:sz w:val="24"/>
        </w:rPr>
        <w:t>2.0</w:t>
      </w:r>
      <w:r w:rsidR="002835E3">
        <w:rPr>
          <w:rFonts w:hint="eastAsia"/>
          <w:sz w:val="24"/>
        </w:rPr>
        <w:t>软件</w:t>
      </w:r>
      <w:r w:rsidR="001A75CF">
        <w:rPr>
          <w:rFonts w:hint="eastAsia"/>
          <w:sz w:val="24"/>
        </w:rPr>
        <w:t>的总体设计框架</w:t>
      </w:r>
      <w:r w:rsidRPr="00185077">
        <w:rPr>
          <w:rFonts w:hint="eastAsia"/>
          <w:sz w:val="24"/>
        </w:rPr>
        <w:t>，界定本系统的</w:t>
      </w:r>
      <w:r w:rsidR="001A75CF">
        <w:rPr>
          <w:rFonts w:hint="eastAsia"/>
          <w:sz w:val="24"/>
        </w:rPr>
        <w:t>设计</w:t>
      </w:r>
      <w:r w:rsidRPr="00185077">
        <w:rPr>
          <w:rFonts w:hint="eastAsia"/>
          <w:sz w:val="24"/>
        </w:rPr>
        <w:t>范围及要求，做到准确描述</w:t>
      </w:r>
      <w:r w:rsidR="00F020FF">
        <w:rPr>
          <w:rFonts w:hint="eastAsia"/>
          <w:sz w:val="24"/>
        </w:rPr>
        <w:t>总体</w:t>
      </w:r>
      <w:r w:rsidR="001A75CF">
        <w:rPr>
          <w:rFonts w:hint="eastAsia"/>
          <w:sz w:val="24"/>
        </w:rPr>
        <w:t>输入输出</w:t>
      </w:r>
      <w:r w:rsidRPr="00185077">
        <w:rPr>
          <w:rFonts w:hint="eastAsia"/>
          <w:sz w:val="24"/>
        </w:rPr>
        <w:t>要求。</w:t>
      </w:r>
    </w:p>
    <w:p w14:paraId="13F7A20B" w14:textId="12B12A11" w:rsidR="0018531C" w:rsidRPr="00185077" w:rsidRDefault="00F020FF" w:rsidP="00D5059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预期的读者：</w:t>
      </w:r>
      <w:r w:rsidR="0018531C" w:rsidRPr="00185077">
        <w:rPr>
          <w:rFonts w:hint="eastAsia"/>
          <w:sz w:val="24"/>
        </w:rPr>
        <w:t>项目组成员</w:t>
      </w:r>
      <w:r>
        <w:rPr>
          <w:rFonts w:hint="eastAsia"/>
          <w:sz w:val="24"/>
        </w:rPr>
        <w:t>、用</w:t>
      </w:r>
      <w:r w:rsidRPr="00185077">
        <w:rPr>
          <w:rFonts w:hint="eastAsia"/>
          <w:sz w:val="24"/>
        </w:rPr>
        <w:t>户代表</w:t>
      </w:r>
    </w:p>
    <w:p w14:paraId="1E1032E0" w14:textId="77777777" w:rsidR="000F0111" w:rsidRDefault="000F0111" w:rsidP="00D50595">
      <w:pPr>
        <w:pStyle w:val="2"/>
        <w:numPr>
          <w:ilvl w:val="1"/>
          <w:numId w:val="13"/>
        </w:numPr>
        <w:spacing w:line="360" w:lineRule="auto"/>
      </w:pPr>
      <w:bookmarkStart w:id="4" w:name="_Toc405213611"/>
      <w:r>
        <w:rPr>
          <w:rFonts w:hint="eastAsia"/>
        </w:rPr>
        <w:t>背景</w:t>
      </w:r>
      <w:bookmarkEnd w:id="4"/>
    </w:p>
    <w:p w14:paraId="6E7C7BA9" w14:textId="77777777" w:rsidR="00CE0949" w:rsidRDefault="00CE0949" w:rsidP="00D50595">
      <w:pPr>
        <w:numPr>
          <w:ilvl w:val="0"/>
          <w:numId w:val="2"/>
        </w:numPr>
        <w:spacing w:line="360" w:lineRule="auto"/>
        <w:rPr>
          <w:sz w:val="24"/>
        </w:rPr>
      </w:pPr>
      <w:r w:rsidRPr="00185077">
        <w:rPr>
          <w:rFonts w:hint="eastAsia"/>
          <w:sz w:val="24"/>
        </w:rPr>
        <w:t>待开发的软件系统的名称；</w:t>
      </w:r>
    </w:p>
    <w:p w14:paraId="38A0FCC1" w14:textId="77777777" w:rsidR="00CE0949" w:rsidRPr="00984301" w:rsidRDefault="00135E6F" w:rsidP="00D50595">
      <w:pPr>
        <w:spacing w:line="360" w:lineRule="auto"/>
        <w:ind w:firstLine="360"/>
        <w:rPr>
          <w:sz w:val="24"/>
        </w:rPr>
      </w:pPr>
      <w:r>
        <w:rPr>
          <w:rFonts w:ascii="宋体" w:hAnsi="宋体" w:hint="eastAsia"/>
          <w:sz w:val="24"/>
        </w:rPr>
        <w:t>WAS-PTMS电力管网信息管理系统</w:t>
      </w:r>
      <w:r w:rsidR="002835E3">
        <w:rPr>
          <w:rFonts w:ascii="宋体" w:hAnsi="宋体" w:hint="eastAsia"/>
          <w:sz w:val="24"/>
        </w:rPr>
        <w:t>软件</w:t>
      </w:r>
      <w:r w:rsidR="00176966">
        <w:rPr>
          <w:rFonts w:ascii="宋体" w:hAnsi="宋体" w:hint="eastAsia"/>
          <w:sz w:val="24"/>
        </w:rPr>
        <w:t>V</w:t>
      </w:r>
      <w:r w:rsidR="00185CF0">
        <w:rPr>
          <w:rFonts w:ascii="宋体" w:hAnsi="宋体"/>
          <w:sz w:val="24"/>
        </w:rPr>
        <w:t>2</w:t>
      </w:r>
      <w:r w:rsidR="00176966">
        <w:rPr>
          <w:rFonts w:ascii="宋体" w:hAnsi="宋体" w:hint="eastAsia"/>
          <w:sz w:val="24"/>
        </w:rPr>
        <w:t>.0</w:t>
      </w:r>
    </w:p>
    <w:p w14:paraId="1CCD0D44" w14:textId="77777777" w:rsidR="002835E3" w:rsidRDefault="00CE0949" w:rsidP="00D50595">
      <w:pPr>
        <w:numPr>
          <w:ilvl w:val="0"/>
          <w:numId w:val="2"/>
        </w:numPr>
        <w:spacing w:line="360" w:lineRule="auto"/>
        <w:rPr>
          <w:sz w:val="24"/>
        </w:rPr>
      </w:pPr>
      <w:r w:rsidRPr="00185077">
        <w:rPr>
          <w:rFonts w:hint="eastAsia"/>
          <w:sz w:val="24"/>
        </w:rPr>
        <w:t>该软件系统同其他系统或其他机构的基本的相互来往关系：</w:t>
      </w:r>
    </w:p>
    <w:p w14:paraId="018299D0" w14:textId="77777777" w:rsidR="00CE0949" w:rsidRPr="00424409" w:rsidRDefault="00586052" w:rsidP="00D50595">
      <w:pPr>
        <w:spacing w:line="360" w:lineRule="auto"/>
        <w:ind w:left="420" w:firstLine="420"/>
        <w:rPr>
          <w:sz w:val="24"/>
        </w:rPr>
      </w:pPr>
      <w:r w:rsidRPr="00424409">
        <w:rPr>
          <w:rFonts w:hint="eastAsia"/>
          <w:sz w:val="24"/>
        </w:rPr>
        <w:t>通过</w:t>
      </w:r>
      <w:r w:rsidR="00135E6F" w:rsidRPr="00424409">
        <w:rPr>
          <w:rFonts w:hint="eastAsia"/>
          <w:sz w:val="24"/>
        </w:rPr>
        <w:t>WMS</w:t>
      </w:r>
      <w:r w:rsidR="00135E6F" w:rsidRPr="00424409">
        <w:rPr>
          <w:rFonts w:hint="eastAsia"/>
          <w:sz w:val="24"/>
        </w:rPr>
        <w:t>、</w:t>
      </w:r>
      <w:r w:rsidR="00135E6F" w:rsidRPr="00424409">
        <w:rPr>
          <w:sz w:val="24"/>
        </w:rPr>
        <w:t>WFS</w:t>
      </w:r>
      <w:r w:rsidR="00135E6F" w:rsidRPr="00424409">
        <w:rPr>
          <w:sz w:val="24"/>
        </w:rPr>
        <w:t>、</w:t>
      </w:r>
      <w:r w:rsidR="00135E6F" w:rsidRPr="00424409">
        <w:rPr>
          <w:sz w:val="24"/>
        </w:rPr>
        <w:t>WMTS</w:t>
      </w:r>
      <w:r w:rsidR="00135E6F" w:rsidRPr="00424409">
        <w:rPr>
          <w:sz w:val="24"/>
        </w:rPr>
        <w:t>服务协议接口，</w:t>
      </w:r>
      <w:proofErr w:type="gramStart"/>
      <w:r w:rsidR="00135E6F" w:rsidRPr="00424409">
        <w:rPr>
          <w:sz w:val="24"/>
        </w:rPr>
        <w:t>访问国网</w:t>
      </w:r>
      <w:r w:rsidR="00135E6F" w:rsidRPr="00424409">
        <w:rPr>
          <w:rFonts w:hint="eastAsia"/>
          <w:sz w:val="24"/>
        </w:rPr>
        <w:t>河北</w:t>
      </w:r>
      <w:r w:rsidR="00135E6F" w:rsidRPr="00424409">
        <w:rPr>
          <w:sz w:val="24"/>
        </w:rPr>
        <w:t>省供电公司</w:t>
      </w:r>
      <w:proofErr w:type="gramEnd"/>
      <w:r w:rsidR="00135E6F" w:rsidRPr="00424409">
        <w:rPr>
          <w:sz w:val="24"/>
        </w:rPr>
        <w:t>GIS</w:t>
      </w:r>
      <w:r w:rsidR="00135E6F" w:rsidRPr="00424409">
        <w:rPr>
          <w:sz w:val="24"/>
        </w:rPr>
        <w:t>系统</w:t>
      </w:r>
      <w:r w:rsidR="00135E6F" w:rsidRPr="00424409">
        <w:rPr>
          <w:rFonts w:hint="eastAsia"/>
          <w:sz w:val="24"/>
        </w:rPr>
        <w:t>地</w:t>
      </w:r>
      <w:r w:rsidR="00135E6F" w:rsidRPr="00424409">
        <w:rPr>
          <w:sz w:val="24"/>
        </w:rPr>
        <w:t>图服务</w:t>
      </w:r>
      <w:r w:rsidR="00135E6F" w:rsidRPr="00424409">
        <w:rPr>
          <w:rFonts w:hint="eastAsia"/>
          <w:sz w:val="24"/>
        </w:rPr>
        <w:t>的</w:t>
      </w:r>
      <w:r w:rsidR="00135E6F" w:rsidRPr="00424409">
        <w:rPr>
          <w:sz w:val="24"/>
        </w:rPr>
        <w:t>基础地理数据</w:t>
      </w:r>
      <w:r w:rsidR="003B73C6">
        <w:rPr>
          <w:rFonts w:hint="eastAsia"/>
          <w:sz w:val="24"/>
        </w:rPr>
        <w:t>或</w:t>
      </w:r>
      <w:r w:rsidR="003B73C6">
        <w:rPr>
          <w:sz w:val="24"/>
        </w:rPr>
        <w:t>自建地图服务器</w:t>
      </w:r>
      <w:r w:rsidRPr="00424409">
        <w:rPr>
          <w:rFonts w:hint="eastAsia"/>
          <w:sz w:val="24"/>
        </w:rPr>
        <w:t>。</w:t>
      </w:r>
    </w:p>
    <w:p w14:paraId="0A536535" w14:textId="77777777" w:rsidR="000F0111" w:rsidRDefault="000F0111" w:rsidP="00D50595">
      <w:pPr>
        <w:pStyle w:val="2"/>
        <w:numPr>
          <w:ilvl w:val="1"/>
          <w:numId w:val="13"/>
        </w:numPr>
        <w:spacing w:line="360" w:lineRule="auto"/>
      </w:pPr>
      <w:bookmarkStart w:id="5" w:name="_Toc405213612"/>
      <w:r>
        <w:rPr>
          <w:rFonts w:hint="eastAsia"/>
        </w:rPr>
        <w:t>定义</w:t>
      </w:r>
      <w:bookmarkEnd w:id="5"/>
    </w:p>
    <w:p w14:paraId="3C5E4EEA" w14:textId="77777777" w:rsidR="00CE0949" w:rsidRDefault="00CE0949" w:rsidP="00D50595">
      <w:pPr>
        <w:spacing w:line="360" w:lineRule="auto"/>
        <w:ind w:firstLine="420"/>
        <w:rPr>
          <w:sz w:val="24"/>
        </w:rPr>
      </w:pPr>
      <w:r w:rsidRPr="00185077">
        <w:rPr>
          <w:rFonts w:hint="eastAsia"/>
          <w:sz w:val="24"/>
        </w:rPr>
        <w:t>本文件中用到的专门术语的定义和外文首字母组词的原词组：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1"/>
        <w:gridCol w:w="6191"/>
      </w:tblGrid>
      <w:tr w:rsidR="00180421" w14:paraId="17396BF5" w14:textId="77777777" w:rsidTr="00892A81">
        <w:trPr>
          <w:cantSplit/>
        </w:trPr>
        <w:tc>
          <w:tcPr>
            <w:tcW w:w="2331" w:type="dxa"/>
            <w:shd w:val="clear" w:color="auto" w:fill="D9D9D9"/>
          </w:tcPr>
          <w:p w14:paraId="09062FE1" w14:textId="77777777" w:rsidR="00180421" w:rsidRDefault="00180421" w:rsidP="00424409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6191" w:type="dxa"/>
            <w:shd w:val="clear" w:color="auto" w:fill="D9D9D9"/>
          </w:tcPr>
          <w:p w14:paraId="4D6783D5" w14:textId="77777777" w:rsidR="00180421" w:rsidRDefault="00180421" w:rsidP="00424409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</w:t>
            </w:r>
            <w:r>
              <w:rPr>
                <w:rFonts w:hint="eastAsia"/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释</w:t>
            </w:r>
          </w:p>
        </w:tc>
      </w:tr>
      <w:tr w:rsidR="00180421" w14:paraId="0B7B0A19" w14:textId="77777777" w:rsidTr="00892A81">
        <w:trPr>
          <w:cantSplit/>
        </w:trPr>
        <w:tc>
          <w:tcPr>
            <w:tcW w:w="2331" w:type="dxa"/>
          </w:tcPr>
          <w:p w14:paraId="7D33CBE7" w14:textId="77777777" w:rsidR="00180421" w:rsidRDefault="00180421" w:rsidP="00424409">
            <w:pPr>
              <w:tabs>
                <w:tab w:val="left" w:pos="3346"/>
              </w:tabs>
              <w:spacing w:line="360" w:lineRule="auto"/>
            </w:pPr>
            <w:r>
              <w:rPr>
                <w:rFonts w:hint="eastAsia"/>
              </w:rPr>
              <w:t>B/S</w:t>
            </w:r>
            <w:r w:rsidRPr="004911E6">
              <w:rPr>
                <w:rFonts w:hint="eastAsia"/>
              </w:rPr>
              <w:t>架构</w:t>
            </w:r>
          </w:p>
        </w:tc>
        <w:tc>
          <w:tcPr>
            <w:tcW w:w="6191" w:type="dxa"/>
          </w:tcPr>
          <w:p w14:paraId="47225747" w14:textId="77777777" w:rsidR="00180421" w:rsidRDefault="00180421" w:rsidP="00424409">
            <w:pPr>
              <w:tabs>
                <w:tab w:val="left" w:pos="3346"/>
              </w:tabs>
              <w:spacing w:line="360" w:lineRule="auto"/>
            </w:pPr>
            <w:r>
              <w:rPr>
                <w:rFonts w:hint="eastAsia"/>
              </w:rPr>
              <w:t>浏览器和服务器模式的程序架构。</w:t>
            </w:r>
          </w:p>
        </w:tc>
      </w:tr>
      <w:tr w:rsidR="00180421" w14:paraId="79BAA9E8" w14:textId="77777777" w:rsidTr="00892A81">
        <w:trPr>
          <w:cantSplit/>
        </w:trPr>
        <w:tc>
          <w:tcPr>
            <w:tcW w:w="2331" w:type="dxa"/>
          </w:tcPr>
          <w:p w14:paraId="00558BE0" w14:textId="77777777" w:rsidR="00180421" w:rsidRDefault="00180421" w:rsidP="00424409">
            <w:pPr>
              <w:pStyle w:val="ab"/>
              <w:spacing w:line="360" w:lineRule="auto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SVN</w:t>
            </w:r>
          </w:p>
        </w:tc>
        <w:tc>
          <w:tcPr>
            <w:tcW w:w="6191" w:type="dxa"/>
          </w:tcPr>
          <w:p w14:paraId="6CE3C99E" w14:textId="77777777" w:rsidR="00180421" w:rsidRDefault="00180421" w:rsidP="00424409">
            <w:pPr>
              <w:pStyle w:val="ab"/>
              <w:spacing w:line="360" w:lineRule="auto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一种代码版本管理工具</w:t>
            </w:r>
          </w:p>
        </w:tc>
      </w:tr>
      <w:tr w:rsidR="00180421" w14:paraId="4BF13EB4" w14:textId="77777777" w:rsidTr="00892A81">
        <w:trPr>
          <w:cantSplit/>
        </w:trPr>
        <w:tc>
          <w:tcPr>
            <w:tcW w:w="2331" w:type="dxa"/>
          </w:tcPr>
          <w:p w14:paraId="7A4F1FAC" w14:textId="77777777" w:rsidR="00180421" w:rsidRPr="004B7364" w:rsidRDefault="00180421" w:rsidP="00424409">
            <w:pPr>
              <w:pStyle w:val="ab"/>
              <w:spacing w:line="360" w:lineRule="auto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GIS</w:t>
            </w:r>
          </w:p>
        </w:tc>
        <w:tc>
          <w:tcPr>
            <w:tcW w:w="6191" w:type="dxa"/>
          </w:tcPr>
          <w:p w14:paraId="487F050A" w14:textId="77777777" w:rsidR="00180421" w:rsidRDefault="00180421" w:rsidP="00424409">
            <w:pPr>
              <w:pStyle w:val="ab"/>
              <w:spacing w:line="360" w:lineRule="auto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地</w:t>
            </w:r>
            <w:r>
              <w:rPr>
                <w:sz w:val="21"/>
                <w:szCs w:val="21"/>
              </w:rPr>
              <w:t>理信息系统</w:t>
            </w:r>
          </w:p>
        </w:tc>
      </w:tr>
      <w:tr w:rsidR="00180421" w14:paraId="63492EB6" w14:textId="77777777" w:rsidTr="00892A81">
        <w:trPr>
          <w:cantSplit/>
        </w:trPr>
        <w:tc>
          <w:tcPr>
            <w:tcW w:w="2331" w:type="dxa"/>
          </w:tcPr>
          <w:p w14:paraId="00FF52B7" w14:textId="77777777" w:rsidR="00180421" w:rsidRPr="004B7364" w:rsidRDefault="00180421" w:rsidP="00424409">
            <w:pPr>
              <w:pStyle w:val="ab"/>
              <w:spacing w:line="360" w:lineRule="auto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3D GIS</w:t>
            </w:r>
          </w:p>
        </w:tc>
        <w:tc>
          <w:tcPr>
            <w:tcW w:w="6191" w:type="dxa"/>
          </w:tcPr>
          <w:p w14:paraId="5E14E95B" w14:textId="77777777" w:rsidR="00180421" w:rsidRDefault="00180421" w:rsidP="00424409">
            <w:pPr>
              <w:pStyle w:val="ab"/>
              <w:spacing w:line="360" w:lineRule="auto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三</w:t>
            </w:r>
            <w:r>
              <w:rPr>
                <w:sz w:val="21"/>
                <w:szCs w:val="21"/>
              </w:rPr>
              <w:t>维地理信息系统</w:t>
            </w:r>
          </w:p>
        </w:tc>
      </w:tr>
    </w:tbl>
    <w:p w14:paraId="0991DB94" w14:textId="77777777" w:rsidR="00135E6F" w:rsidRDefault="00135E6F" w:rsidP="00D50595">
      <w:pPr>
        <w:spacing w:line="360" w:lineRule="auto"/>
        <w:ind w:firstLine="420"/>
        <w:rPr>
          <w:sz w:val="24"/>
        </w:rPr>
      </w:pPr>
    </w:p>
    <w:p w14:paraId="3BA17FFA" w14:textId="77777777" w:rsidR="000F0111" w:rsidRDefault="000F0111" w:rsidP="00D50595">
      <w:pPr>
        <w:pStyle w:val="2"/>
        <w:numPr>
          <w:ilvl w:val="1"/>
          <w:numId w:val="13"/>
        </w:numPr>
        <w:spacing w:line="360" w:lineRule="auto"/>
      </w:pPr>
      <w:bookmarkStart w:id="6" w:name="_Toc405213613"/>
      <w:r>
        <w:rPr>
          <w:rFonts w:hint="eastAsia"/>
        </w:rPr>
        <w:t>参考资料</w:t>
      </w:r>
      <w:bookmarkEnd w:id="6"/>
    </w:p>
    <w:p w14:paraId="3DB7710A" w14:textId="77777777" w:rsidR="00CE0949" w:rsidRPr="00185077" w:rsidRDefault="00CE0949" w:rsidP="00D50595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方案、设计文档及工程案例</w:t>
      </w:r>
      <w:r w:rsidRPr="00185077">
        <w:rPr>
          <w:rFonts w:hint="eastAsia"/>
          <w:sz w:val="24"/>
        </w:rPr>
        <w:t>；</w:t>
      </w:r>
    </w:p>
    <w:p w14:paraId="41785098" w14:textId="77777777" w:rsidR="00CE0949" w:rsidRPr="00185077" w:rsidRDefault="00CE0949" w:rsidP="00D50595">
      <w:pPr>
        <w:numPr>
          <w:ilvl w:val="0"/>
          <w:numId w:val="3"/>
        </w:numPr>
        <w:spacing w:line="360" w:lineRule="auto"/>
        <w:rPr>
          <w:sz w:val="24"/>
        </w:rPr>
      </w:pPr>
      <w:r w:rsidRPr="00185077">
        <w:rPr>
          <w:rFonts w:hint="eastAsia"/>
          <w:sz w:val="24"/>
        </w:rPr>
        <w:t>上级下达项目任务的批文；</w:t>
      </w:r>
    </w:p>
    <w:p w14:paraId="3FB8A764" w14:textId="77777777" w:rsidR="00CE0949" w:rsidRPr="00185077" w:rsidRDefault="00CE0949" w:rsidP="00D50595">
      <w:pPr>
        <w:numPr>
          <w:ilvl w:val="0"/>
          <w:numId w:val="3"/>
        </w:numPr>
        <w:spacing w:line="360" w:lineRule="auto"/>
        <w:rPr>
          <w:sz w:val="24"/>
        </w:rPr>
      </w:pPr>
      <w:r w:rsidRPr="00185077">
        <w:rPr>
          <w:rFonts w:hint="eastAsia"/>
          <w:sz w:val="24"/>
        </w:rPr>
        <w:lastRenderedPageBreak/>
        <w:t>本文件中各处引用的文件、资料、所要用到的软件开发标准包括。</w:t>
      </w:r>
    </w:p>
    <w:p w14:paraId="29FA8ECE" w14:textId="77777777" w:rsidR="001F25AE" w:rsidRPr="00185077" w:rsidRDefault="001F25AE" w:rsidP="00D50595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功能</w:t>
      </w:r>
      <w:r w:rsidR="00664D53">
        <w:rPr>
          <w:rFonts w:hint="eastAsia"/>
          <w:sz w:val="24"/>
        </w:rPr>
        <w:t>需求</w:t>
      </w:r>
      <w:r>
        <w:rPr>
          <w:rFonts w:hint="eastAsia"/>
          <w:sz w:val="24"/>
        </w:rPr>
        <w:t>说明书</w:t>
      </w:r>
    </w:p>
    <w:p w14:paraId="0C4548C2" w14:textId="77777777" w:rsidR="00CE0949" w:rsidRDefault="00CE0949" w:rsidP="00D50595">
      <w:pPr>
        <w:numPr>
          <w:ilvl w:val="0"/>
          <w:numId w:val="4"/>
        </w:numPr>
        <w:spacing w:line="360" w:lineRule="auto"/>
        <w:rPr>
          <w:sz w:val="24"/>
        </w:rPr>
      </w:pPr>
      <w:r w:rsidRPr="009E0EA1">
        <w:rPr>
          <w:rFonts w:hint="eastAsia"/>
          <w:sz w:val="24"/>
        </w:rPr>
        <w:t>软件设计文档标准</w:t>
      </w:r>
    </w:p>
    <w:p w14:paraId="5904FEBC" w14:textId="77777777" w:rsidR="007202F4" w:rsidRPr="00231C30" w:rsidRDefault="007202F4" w:rsidP="00D50595">
      <w:pPr>
        <w:numPr>
          <w:ilvl w:val="1"/>
          <w:numId w:val="4"/>
        </w:numPr>
        <w:spacing w:line="360" w:lineRule="auto"/>
        <w:rPr>
          <w:rStyle w:val="st"/>
          <w:sz w:val="24"/>
        </w:rPr>
      </w:pPr>
      <w:r w:rsidRPr="007202F4">
        <w:rPr>
          <w:sz w:val="24"/>
        </w:rPr>
        <w:t>GB8567-2006</w:t>
      </w:r>
      <w:r>
        <w:rPr>
          <w:rStyle w:val="st"/>
        </w:rPr>
        <w:t>计算机软件文档编制规范</w:t>
      </w:r>
    </w:p>
    <w:p w14:paraId="2FAD5E58" w14:textId="77777777" w:rsidR="00231C30" w:rsidRPr="00D86AE4" w:rsidRDefault="00231C30" w:rsidP="00231C30">
      <w:pPr>
        <w:numPr>
          <w:ilvl w:val="1"/>
          <w:numId w:val="4"/>
        </w:numPr>
        <w:spacing w:line="360" w:lineRule="auto"/>
        <w:rPr>
          <w:sz w:val="24"/>
        </w:rPr>
      </w:pPr>
      <w:proofErr w:type="spellStart"/>
      <w:r w:rsidRPr="00231C30">
        <w:rPr>
          <w:rFonts w:hint="eastAsia"/>
        </w:rPr>
        <w:t>OpenGIS</w:t>
      </w:r>
      <w:proofErr w:type="spellEnd"/>
      <w:r w:rsidRPr="00231C30">
        <w:rPr>
          <w:rFonts w:hint="eastAsia"/>
        </w:rPr>
        <w:t>®</w:t>
      </w:r>
      <w:r w:rsidRPr="00231C30">
        <w:rPr>
          <w:rFonts w:hint="eastAsia"/>
        </w:rPr>
        <w:t>基于</w:t>
      </w:r>
      <w:r w:rsidRPr="00231C30">
        <w:rPr>
          <w:rFonts w:hint="eastAsia"/>
        </w:rPr>
        <w:t>Web</w:t>
      </w:r>
      <w:r w:rsidRPr="00231C30">
        <w:rPr>
          <w:rFonts w:hint="eastAsia"/>
        </w:rPr>
        <w:t>的地图</w:t>
      </w:r>
      <w:proofErr w:type="gramStart"/>
      <w:r w:rsidRPr="00231C30">
        <w:rPr>
          <w:rFonts w:hint="eastAsia"/>
        </w:rPr>
        <w:t>图块服务</w:t>
      </w:r>
      <w:proofErr w:type="gramEnd"/>
      <w:r w:rsidRPr="00231C30">
        <w:rPr>
          <w:rFonts w:hint="eastAsia"/>
        </w:rPr>
        <w:t>实现标准</w:t>
      </w:r>
    </w:p>
    <w:p w14:paraId="29092CF6" w14:textId="77777777" w:rsidR="00D86AE4" w:rsidRDefault="00D86AE4" w:rsidP="00D86AE4">
      <w:pPr>
        <w:spacing w:line="360" w:lineRule="auto"/>
        <w:ind w:left="1680"/>
        <w:rPr>
          <w:sz w:val="24"/>
        </w:rPr>
      </w:pPr>
    </w:p>
    <w:p w14:paraId="600EAEC9" w14:textId="77777777" w:rsidR="00735F5C" w:rsidRDefault="00735F5C" w:rsidP="00D50595">
      <w:pPr>
        <w:pStyle w:val="1"/>
        <w:numPr>
          <w:ilvl w:val="0"/>
          <w:numId w:val="12"/>
        </w:numPr>
        <w:spacing w:line="360" w:lineRule="auto"/>
      </w:pPr>
      <w:bookmarkStart w:id="7" w:name="_Toc405213614"/>
      <w:r>
        <w:rPr>
          <w:rFonts w:hint="eastAsia"/>
        </w:rPr>
        <w:t>系统概</w:t>
      </w:r>
      <w:r>
        <w:t>述</w:t>
      </w:r>
      <w:bookmarkEnd w:id="7"/>
    </w:p>
    <w:p w14:paraId="2E54318F" w14:textId="77777777" w:rsidR="00C22E1C" w:rsidRDefault="00C22E1C" w:rsidP="00C22E1C">
      <w:pPr>
        <w:pStyle w:val="2"/>
        <w:numPr>
          <w:ilvl w:val="1"/>
          <w:numId w:val="12"/>
        </w:numPr>
        <w:spacing w:line="360" w:lineRule="auto"/>
      </w:pPr>
      <w:bookmarkStart w:id="8" w:name="_Toc405213615"/>
      <w:r>
        <w:rPr>
          <w:rFonts w:hint="eastAsia"/>
        </w:rPr>
        <w:t>需求规定</w:t>
      </w:r>
      <w:bookmarkEnd w:id="8"/>
    </w:p>
    <w:p w14:paraId="6EFDFAEF" w14:textId="77777777" w:rsidR="00C22E1C" w:rsidRPr="00AC7882" w:rsidRDefault="00C22E1C" w:rsidP="00C22E1C">
      <w:pPr>
        <w:spacing w:line="360" w:lineRule="auto"/>
        <w:ind w:firstLine="420"/>
        <w:rPr>
          <w:sz w:val="24"/>
          <w:szCs w:val="21"/>
        </w:rPr>
      </w:pPr>
      <w:r w:rsidRPr="00AC7882">
        <w:rPr>
          <w:rFonts w:hint="eastAsia"/>
          <w:sz w:val="24"/>
          <w:szCs w:val="21"/>
        </w:rPr>
        <w:t>详见《</w:t>
      </w:r>
      <w:r>
        <w:rPr>
          <w:rFonts w:ascii="宋体" w:hAnsi="宋体" w:hint="eastAsia"/>
          <w:sz w:val="24"/>
        </w:rPr>
        <w:t>WAS-PTMS电力管网信息管理系统软件</w:t>
      </w:r>
      <w:r>
        <w:rPr>
          <w:rFonts w:hint="eastAsia"/>
          <w:sz w:val="24"/>
          <w:szCs w:val="21"/>
        </w:rPr>
        <w:t>功能需求说明书</w:t>
      </w:r>
      <w:r w:rsidRPr="00AC7882">
        <w:rPr>
          <w:rFonts w:hint="eastAsia"/>
          <w:sz w:val="24"/>
          <w:szCs w:val="21"/>
        </w:rPr>
        <w:t>》。</w:t>
      </w:r>
    </w:p>
    <w:p w14:paraId="2090A7AD" w14:textId="77777777" w:rsidR="00C22E1C" w:rsidRDefault="00C22E1C" w:rsidP="00C22E1C">
      <w:pPr>
        <w:pStyle w:val="2"/>
        <w:numPr>
          <w:ilvl w:val="1"/>
          <w:numId w:val="12"/>
        </w:numPr>
        <w:spacing w:line="360" w:lineRule="auto"/>
      </w:pPr>
      <w:bookmarkStart w:id="9" w:name="_Toc405213616"/>
      <w:r>
        <w:rPr>
          <w:rFonts w:hint="eastAsia"/>
        </w:rPr>
        <w:t>运行环境</w:t>
      </w:r>
      <w:bookmarkEnd w:id="9"/>
    </w:p>
    <w:p w14:paraId="687D4D45" w14:textId="2E366D2B" w:rsidR="00C22E1C" w:rsidRDefault="00C22E1C" w:rsidP="00C22E1C">
      <w:pPr>
        <w:spacing w:line="360" w:lineRule="auto"/>
        <w:ind w:firstLine="420"/>
        <w:rPr>
          <w:sz w:val="24"/>
          <w:szCs w:val="21"/>
        </w:rPr>
      </w:pPr>
      <w:r>
        <w:rPr>
          <w:rFonts w:hint="eastAsia"/>
          <w:sz w:val="24"/>
          <w:szCs w:val="21"/>
        </w:rPr>
        <w:t>系统将采用</w:t>
      </w:r>
      <w:r w:rsidR="00920DEA">
        <w:rPr>
          <w:rFonts w:hint="eastAsia"/>
          <w:sz w:val="24"/>
          <w:szCs w:val="21"/>
        </w:rPr>
        <w:t>Java</w:t>
      </w:r>
      <w:r w:rsidR="00920DEA">
        <w:rPr>
          <w:rFonts w:hint="eastAsia"/>
          <w:sz w:val="24"/>
          <w:szCs w:val="21"/>
        </w:rPr>
        <w:t>语言开发，技术框架采用</w:t>
      </w:r>
      <w:proofErr w:type="spellStart"/>
      <w:r w:rsidR="00920DEA">
        <w:rPr>
          <w:rFonts w:hint="eastAsia"/>
          <w:sz w:val="24"/>
          <w:szCs w:val="21"/>
        </w:rPr>
        <w:t>springMVC</w:t>
      </w:r>
      <w:proofErr w:type="spellEnd"/>
      <w:r>
        <w:rPr>
          <w:rFonts w:hint="eastAsia"/>
          <w:sz w:val="24"/>
          <w:szCs w:val="21"/>
        </w:rPr>
        <w:t>，以面向对象方法进行设计和开发，</w:t>
      </w:r>
      <w:r w:rsidR="00350BDA">
        <w:rPr>
          <w:rFonts w:hint="eastAsia"/>
          <w:sz w:val="24"/>
          <w:szCs w:val="21"/>
        </w:rPr>
        <w:t>系统</w:t>
      </w:r>
      <w:r w:rsidR="00430AF4">
        <w:rPr>
          <w:rFonts w:hint="eastAsia"/>
          <w:sz w:val="24"/>
          <w:szCs w:val="21"/>
        </w:rPr>
        <w:t>web</w:t>
      </w:r>
      <w:r w:rsidR="00430AF4">
        <w:rPr>
          <w:rFonts w:hint="eastAsia"/>
          <w:sz w:val="24"/>
          <w:szCs w:val="21"/>
        </w:rPr>
        <w:t>中间</w:t>
      </w:r>
      <w:proofErr w:type="gramStart"/>
      <w:r w:rsidR="00430AF4">
        <w:rPr>
          <w:rFonts w:hint="eastAsia"/>
          <w:sz w:val="24"/>
          <w:szCs w:val="21"/>
        </w:rPr>
        <w:t>件</w:t>
      </w:r>
      <w:r w:rsidR="00350BDA">
        <w:rPr>
          <w:rFonts w:hint="eastAsia"/>
          <w:sz w:val="24"/>
          <w:szCs w:val="21"/>
        </w:rPr>
        <w:t>整体</w:t>
      </w:r>
      <w:proofErr w:type="gramEnd"/>
      <w:r w:rsidR="00350BDA">
        <w:rPr>
          <w:rFonts w:hint="eastAsia"/>
          <w:sz w:val="24"/>
          <w:szCs w:val="21"/>
        </w:rPr>
        <w:t>采用</w:t>
      </w:r>
      <w:proofErr w:type="spellStart"/>
      <w:r w:rsidR="00350BDA">
        <w:rPr>
          <w:rFonts w:hint="eastAsia"/>
          <w:sz w:val="24"/>
          <w:szCs w:val="21"/>
        </w:rPr>
        <w:t>Nginx+Tomcat</w:t>
      </w:r>
      <w:proofErr w:type="spellEnd"/>
      <w:r w:rsidR="00350BDA">
        <w:rPr>
          <w:rFonts w:hint="eastAsia"/>
          <w:sz w:val="24"/>
          <w:szCs w:val="21"/>
        </w:rPr>
        <w:t>方式</w:t>
      </w:r>
      <w:r>
        <w:rPr>
          <w:rFonts w:hint="eastAsia"/>
          <w:sz w:val="24"/>
          <w:szCs w:val="21"/>
        </w:rPr>
        <w:t>运行在</w:t>
      </w:r>
      <w:r>
        <w:rPr>
          <w:rFonts w:hint="eastAsia"/>
          <w:sz w:val="24"/>
          <w:szCs w:val="21"/>
        </w:rPr>
        <w:t>Windows</w:t>
      </w:r>
      <w:r>
        <w:rPr>
          <w:rFonts w:hint="eastAsia"/>
          <w:sz w:val="24"/>
          <w:szCs w:val="21"/>
        </w:rPr>
        <w:t>系统平台，实时高效，稳定可靠。</w:t>
      </w:r>
    </w:p>
    <w:p w14:paraId="2A0A3D77" w14:textId="77777777" w:rsidR="00D86AE4" w:rsidRDefault="00D86AE4" w:rsidP="00D86AE4">
      <w:pPr>
        <w:pStyle w:val="3"/>
      </w:pPr>
      <w:bookmarkStart w:id="10" w:name="_Toc98605312"/>
      <w:bookmarkStart w:id="11" w:name="_Toc106452378"/>
      <w:bookmarkStart w:id="12" w:name="_Toc137703332"/>
      <w:bookmarkStart w:id="13" w:name="_Toc137802227"/>
      <w:bookmarkStart w:id="14" w:name="_Toc158982393"/>
      <w:bookmarkStart w:id="15" w:name="_Toc313106720"/>
      <w:bookmarkStart w:id="16" w:name="_Toc405213617"/>
      <w:r>
        <w:rPr>
          <w:rFonts w:hint="eastAsia"/>
        </w:rPr>
        <w:t>硬件配置</w:t>
      </w:r>
      <w:bookmarkEnd w:id="10"/>
      <w:bookmarkEnd w:id="11"/>
      <w:bookmarkEnd w:id="12"/>
      <w:bookmarkEnd w:id="13"/>
      <w:bookmarkEnd w:id="14"/>
      <w:bookmarkEnd w:id="15"/>
      <w:bookmarkEnd w:id="16"/>
    </w:p>
    <w:p w14:paraId="65E4B932" w14:textId="77777777" w:rsidR="00D86AE4" w:rsidRPr="009C5A06" w:rsidRDefault="00D86AE4" w:rsidP="00D86AE4">
      <w:pPr>
        <w:pStyle w:val="4"/>
        <w:spacing w:before="120"/>
        <w:rPr>
          <w:rFonts w:ascii="楷体" w:eastAsia="楷体" w:hAnsi="楷体"/>
        </w:rPr>
      </w:pPr>
      <w:bookmarkStart w:id="17" w:name="_Toc158982394"/>
      <w:bookmarkStart w:id="18" w:name="_Toc313106721"/>
      <w:bookmarkStart w:id="19" w:name="_Toc405213618"/>
      <w:r w:rsidRPr="009C5A06">
        <w:rPr>
          <w:rFonts w:ascii="楷体" w:eastAsia="楷体" w:hAnsi="楷体" w:hint="eastAsia"/>
        </w:rPr>
        <w:t>服务器</w:t>
      </w:r>
      <w:r w:rsidRPr="009C5A06">
        <w:rPr>
          <w:rFonts w:ascii="楷体" w:eastAsia="楷体" w:hAnsi="楷体"/>
        </w:rPr>
        <w:t>(</w:t>
      </w:r>
      <w:r w:rsidRPr="009C5A06">
        <w:rPr>
          <w:rFonts w:ascii="楷体" w:eastAsia="楷体" w:hAnsi="楷体" w:hint="eastAsia"/>
        </w:rPr>
        <w:t>最低配置）</w:t>
      </w:r>
      <w:bookmarkEnd w:id="17"/>
      <w:bookmarkEnd w:id="18"/>
      <w:bookmarkEnd w:id="19"/>
    </w:p>
    <w:p w14:paraId="12A1B17F" w14:textId="77777777" w:rsidR="00D86AE4" w:rsidRPr="00D86AE4" w:rsidRDefault="00D86AE4" w:rsidP="00D86AE4">
      <w:pPr>
        <w:ind w:firstLine="560"/>
        <w:rPr>
          <w:sz w:val="24"/>
          <w:szCs w:val="21"/>
        </w:rPr>
      </w:pPr>
      <w:bookmarkStart w:id="20" w:name="_Toc158982395"/>
      <w:r w:rsidRPr="00D86AE4">
        <w:rPr>
          <w:sz w:val="24"/>
          <w:szCs w:val="21"/>
        </w:rPr>
        <w:t>CPU</w:t>
      </w:r>
      <w:r w:rsidRPr="00D86AE4">
        <w:rPr>
          <w:rFonts w:hint="eastAsia"/>
          <w:sz w:val="24"/>
          <w:szCs w:val="21"/>
        </w:rPr>
        <w:t>：</w:t>
      </w:r>
      <w:r w:rsidRPr="00D86AE4">
        <w:rPr>
          <w:rFonts w:hint="eastAsia"/>
          <w:sz w:val="24"/>
          <w:szCs w:val="21"/>
        </w:rPr>
        <w:t>INTEL X</w:t>
      </w:r>
      <w:r w:rsidRPr="00D86AE4">
        <w:rPr>
          <w:sz w:val="24"/>
          <w:szCs w:val="21"/>
        </w:rPr>
        <w:t>eon E5</w:t>
      </w:r>
      <w:r w:rsidRPr="00D86AE4">
        <w:rPr>
          <w:rFonts w:hint="eastAsia"/>
          <w:sz w:val="24"/>
          <w:szCs w:val="21"/>
        </w:rPr>
        <w:t>主频</w:t>
      </w:r>
      <w:r w:rsidRPr="00D86AE4">
        <w:rPr>
          <w:sz w:val="24"/>
          <w:szCs w:val="21"/>
        </w:rPr>
        <w:t>1800MHz</w:t>
      </w:r>
      <w:r w:rsidRPr="00D86AE4">
        <w:rPr>
          <w:rFonts w:hint="eastAsia"/>
          <w:sz w:val="24"/>
          <w:szCs w:val="21"/>
        </w:rPr>
        <w:t>以上</w:t>
      </w:r>
      <w:r w:rsidRPr="00D86AE4">
        <w:rPr>
          <w:sz w:val="24"/>
          <w:szCs w:val="21"/>
        </w:rPr>
        <w:t>;</w:t>
      </w:r>
    </w:p>
    <w:p w14:paraId="6023120D" w14:textId="77777777" w:rsidR="00D86AE4" w:rsidRPr="00D86AE4" w:rsidRDefault="00D86AE4" w:rsidP="00D86AE4">
      <w:pPr>
        <w:ind w:firstLine="560"/>
        <w:rPr>
          <w:sz w:val="24"/>
          <w:szCs w:val="21"/>
        </w:rPr>
      </w:pPr>
      <w:r w:rsidRPr="00D86AE4">
        <w:rPr>
          <w:rFonts w:hint="eastAsia"/>
          <w:sz w:val="24"/>
          <w:szCs w:val="21"/>
        </w:rPr>
        <w:t>内存：</w:t>
      </w:r>
      <w:r w:rsidRPr="00D86AE4">
        <w:rPr>
          <w:sz w:val="24"/>
          <w:szCs w:val="21"/>
        </w:rPr>
        <w:t>16G</w:t>
      </w:r>
      <w:r w:rsidRPr="00D86AE4">
        <w:rPr>
          <w:rFonts w:hint="eastAsia"/>
          <w:sz w:val="24"/>
          <w:szCs w:val="21"/>
        </w:rPr>
        <w:t>以上；</w:t>
      </w:r>
    </w:p>
    <w:p w14:paraId="3C78706A" w14:textId="77777777" w:rsidR="00D86AE4" w:rsidRPr="00D86AE4" w:rsidRDefault="00D86AE4" w:rsidP="00D86AE4">
      <w:pPr>
        <w:ind w:firstLine="560"/>
        <w:rPr>
          <w:sz w:val="24"/>
          <w:szCs w:val="21"/>
        </w:rPr>
      </w:pPr>
      <w:r w:rsidRPr="00D86AE4">
        <w:rPr>
          <w:rFonts w:hint="eastAsia"/>
          <w:sz w:val="24"/>
          <w:szCs w:val="21"/>
        </w:rPr>
        <w:t>硬盘：</w:t>
      </w:r>
      <w:r w:rsidRPr="00D86AE4">
        <w:rPr>
          <w:sz w:val="24"/>
          <w:szCs w:val="21"/>
        </w:rPr>
        <w:t>3</w:t>
      </w:r>
      <w:r w:rsidRPr="00D86AE4">
        <w:rPr>
          <w:rFonts w:hint="eastAsia"/>
          <w:sz w:val="24"/>
          <w:szCs w:val="21"/>
        </w:rPr>
        <w:t>00</w:t>
      </w:r>
      <w:r w:rsidRPr="00D86AE4">
        <w:rPr>
          <w:sz w:val="24"/>
          <w:szCs w:val="21"/>
        </w:rPr>
        <w:t>G</w:t>
      </w:r>
      <w:r w:rsidRPr="00D86AE4">
        <w:rPr>
          <w:rFonts w:hint="eastAsia"/>
          <w:sz w:val="24"/>
          <w:szCs w:val="21"/>
        </w:rPr>
        <w:t>以上</w:t>
      </w:r>
    </w:p>
    <w:p w14:paraId="737D575D" w14:textId="77777777" w:rsidR="00D86AE4" w:rsidRPr="009C5A06" w:rsidRDefault="00D86AE4" w:rsidP="00D86AE4">
      <w:pPr>
        <w:pStyle w:val="4"/>
        <w:spacing w:before="120"/>
        <w:rPr>
          <w:rFonts w:ascii="楷体" w:eastAsia="楷体" w:hAnsi="楷体"/>
        </w:rPr>
      </w:pPr>
      <w:bookmarkStart w:id="21" w:name="_Toc313106722"/>
      <w:bookmarkStart w:id="22" w:name="_Toc405213619"/>
      <w:r w:rsidRPr="009C5A06">
        <w:rPr>
          <w:rFonts w:ascii="楷体" w:eastAsia="楷体" w:hAnsi="楷体" w:hint="eastAsia"/>
        </w:rPr>
        <w:t>客户端</w:t>
      </w:r>
      <w:r w:rsidRPr="009C5A06">
        <w:rPr>
          <w:rFonts w:ascii="楷体" w:eastAsia="楷体" w:hAnsi="楷体"/>
        </w:rPr>
        <w:t>(</w:t>
      </w:r>
      <w:r w:rsidRPr="009C5A06">
        <w:rPr>
          <w:rFonts w:ascii="楷体" w:eastAsia="楷体" w:hAnsi="楷体" w:hint="eastAsia"/>
        </w:rPr>
        <w:t>最低配置</w:t>
      </w:r>
      <w:r w:rsidRPr="009C5A06">
        <w:rPr>
          <w:rFonts w:ascii="楷体" w:eastAsia="楷体" w:hAnsi="楷体"/>
        </w:rPr>
        <w:t>)</w:t>
      </w:r>
      <w:bookmarkEnd w:id="20"/>
      <w:bookmarkEnd w:id="21"/>
      <w:bookmarkEnd w:id="22"/>
    </w:p>
    <w:p w14:paraId="2A8D8837" w14:textId="77777777" w:rsidR="00D86AE4" w:rsidRPr="00D86AE4" w:rsidRDefault="00D86AE4" w:rsidP="00D86AE4">
      <w:pPr>
        <w:ind w:firstLine="560"/>
        <w:rPr>
          <w:sz w:val="24"/>
          <w:szCs w:val="21"/>
        </w:rPr>
      </w:pPr>
      <w:r w:rsidRPr="00D86AE4">
        <w:rPr>
          <w:sz w:val="24"/>
          <w:szCs w:val="21"/>
        </w:rPr>
        <w:t>CPU:</w:t>
      </w:r>
      <w:r w:rsidRPr="00D86AE4">
        <w:rPr>
          <w:rFonts w:hint="eastAsia"/>
          <w:sz w:val="24"/>
          <w:szCs w:val="21"/>
        </w:rPr>
        <w:t>2000</w:t>
      </w:r>
      <w:r w:rsidRPr="00D86AE4">
        <w:rPr>
          <w:sz w:val="24"/>
          <w:szCs w:val="21"/>
        </w:rPr>
        <w:t>MHz</w:t>
      </w:r>
      <w:r w:rsidRPr="00D86AE4">
        <w:rPr>
          <w:rFonts w:hint="eastAsia"/>
          <w:sz w:val="24"/>
          <w:szCs w:val="21"/>
        </w:rPr>
        <w:t>以上</w:t>
      </w:r>
      <w:r w:rsidRPr="00D86AE4">
        <w:rPr>
          <w:sz w:val="24"/>
          <w:szCs w:val="21"/>
        </w:rPr>
        <w:t>;</w:t>
      </w:r>
    </w:p>
    <w:p w14:paraId="12AF8285" w14:textId="77777777" w:rsidR="00D86AE4" w:rsidRPr="00D86AE4" w:rsidRDefault="00D86AE4" w:rsidP="00D86AE4">
      <w:pPr>
        <w:ind w:firstLine="560"/>
        <w:rPr>
          <w:sz w:val="24"/>
          <w:szCs w:val="21"/>
        </w:rPr>
      </w:pPr>
      <w:r w:rsidRPr="00D86AE4">
        <w:rPr>
          <w:rFonts w:hint="eastAsia"/>
          <w:sz w:val="24"/>
          <w:szCs w:val="21"/>
        </w:rPr>
        <w:t>内存：</w:t>
      </w:r>
      <w:r w:rsidRPr="00D86AE4">
        <w:rPr>
          <w:sz w:val="24"/>
          <w:szCs w:val="21"/>
        </w:rPr>
        <w:t>2</w:t>
      </w:r>
      <w:r w:rsidRPr="00D86AE4">
        <w:rPr>
          <w:rFonts w:hint="eastAsia"/>
          <w:sz w:val="24"/>
          <w:szCs w:val="21"/>
        </w:rPr>
        <w:t>G</w:t>
      </w:r>
      <w:r w:rsidRPr="00D86AE4">
        <w:rPr>
          <w:rFonts w:hint="eastAsia"/>
          <w:sz w:val="24"/>
          <w:szCs w:val="21"/>
        </w:rPr>
        <w:t>以上；</w:t>
      </w:r>
    </w:p>
    <w:p w14:paraId="722EE84D" w14:textId="77777777" w:rsidR="00D86AE4" w:rsidRPr="00D86AE4" w:rsidRDefault="00D86AE4" w:rsidP="00D86AE4">
      <w:pPr>
        <w:ind w:firstLine="560"/>
        <w:rPr>
          <w:sz w:val="24"/>
          <w:szCs w:val="21"/>
        </w:rPr>
      </w:pPr>
      <w:r w:rsidRPr="00D86AE4">
        <w:rPr>
          <w:rFonts w:hint="eastAsia"/>
          <w:sz w:val="24"/>
          <w:szCs w:val="21"/>
        </w:rPr>
        <w:t>硬盘</w:t>
      </w:r>
      <w:r w:rsidRPr="00D86AE4">
        <w:rPr>
          <w:sz w:val="24"/>
          <w:szCs w:val="21"/>
        </w:rPr>
        <w:t>:80G</w:t>
      </w:r>
      <w:r w:rsidRPr="00D86AE4">
        <w:rPr>
          <w:rFonts w:hint="eastAsia"/>
          <w:sz w:val="24"/>
          <w:szCs w:val="21"/>
        </w:rPr>
        <w:t>以上。</w:t>
      </w:r>
    </w:p>
    <w:p w14:paraId="0C92D6D3" w14:textId="77777777" w:rsidR="00D86AE4" w:rsidRPr="00D86AE4" w:rsidRDefault="00D86AE4" w:rsidP="00C22E1C">
      <w:pPr>
        <w:spacing w:line="360" w:lineRule="auto"/>
        <w:ind w:firstLine="420"/>
        <w:rPr>
          <w:sz w:val="24"/>
          <w:szCs w:val="21"/>
        </w:rPr>
      </w:pPr>
    </w:p>
    <w:p w14:paraId="78481213" w14:textId="77777777" w:rsidR="00C22E1C" w:rsidRPr="004D2325" w:rsidRDefault="00C22E1C" w:rsidP="00C22E1C">
      <w:pPr>
        <w:spacing w:line="360" w:lineRule="auto"/>
        <w:ind w:firstLine="420"/>
        <w:rPr>
          <w:rFonts w:ascii="黑体" w:eastAsia="黑体"/>
          <w:sz w:val="24"/>
          <w:szCs w:val="21"/>
        </w:rPr>
      </w:pPr>
      <w:r w:rsidRPr="004D2325">
        <w:rPr>
          <w:rFonts w:ascii="黑体" w:eastAsia="黑体" w:hint="eastAsia"/>
          <w:sz w:val="24"/>
          <w:szCs w:val="21"/>
        </w:rPr>
        <w:t>软件平台</w:t>
      </w:r>
    </w:p>
    <w:p w14:paraId="7FEA504B" w14:textId="7906C763" w:rsidR="00C22E1C" w:rsidRDefault="00C22E1C" w:rsidP="00C22E1C">
      <w:pPr>
        <w:numPr>
          <w:ilvl w:val="0"/>
          <w:numId w:val="5"/>
        </w:num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lastRenderedPageBreak/>
        <w:t>系统开发平台：</w:t>
      </w:r>
    </w:p>
    <w:p w14:paraId="5B1754F1" w14:textId="141C06B8" w:rsidR="00C22E1C" w:rsidRDefault="00C22E1C" w:rsidP="00C22E1C">
      <w:pPr>
        <w:numPr>
          <w:ilvl w:val="0"/>
          <w:numId w:val="5"/>
        </w:num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平台框架：</w:t>
      </w:r>
      <w:proofErr w:type="spellStart"/>
      <w:r w:rsidR="001C64B4">
        <w:rPr>
          <w:rFonts w:hint="eastAsia"/>
          <w:sz w:val="24"/>
          <w:szCs w:val="21"/>
        </w:rPr>
        <w:t>SpringMVC+Mybatis</w:t>
      </w:r>
      <w:proofErr w:type="spellEnd"/>
    </w:p>
    <w:p w14:paraId="2A9F801B" w14:textId="77777777" w:rsidR="00C22E1C" w:rsidRDefault="00C22E1C" w:rsidP="00C22E1C">
      <w:pPr>
        <w:numPr>
          <w:ilvl w:val="0"/>
          <w:numId w:val="5"/>
        </w:num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软件架构：多层架构，</w:t>
      </w:r>
      <w:r>
        <w:rPr>
          <w:rFonts w:hint="eastAsia"/>
          <w:sz w:val="24"/>
          <w:szCs w:val="21"/>
        </w:rPr>
        <w:t>B/S</w:t>
      </w:r>
      <w:r>
        <w:rPr>
          <w:rFonts w:hint="eastAsia"/>
          <w:sz w:val="24"/>
          <w:szCs w:val="21"/>
        </w:rPr>
        <w:t>、</w:t>
      </w:r>
      <w:r>
        <w:rPr>
          <w:rFonts w:hint="eastAsia"/>
          <w:sz w:val="24"/>
          <w:szCs w:val="21"/>
        </w:rPr>
        <w:t>C/S</w:t>
      </w:r>
      <w:r>
        <w:rPr>
          <w:rFonts w:hint="eastAsia"/>
          <w:sz w:val="24"/>
          <w:szCs w:val="21"/>
        </w:rPr>
        <w:t>混合架构</w:t>
      </w:r>
    </w:p>
    <w:p w14:paraId="44025503" w14:textId="77777777" w:rsidR="00C22E1C" w:rsidRDefault="00C22E1C" w:rsidP="00C22E1C">
      <w:pPr>
        <w:numPr>
          <w:ilvl w:val="0"/>
          <w:numId w:val="5"/>
        </w:num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程序运行操作系统环境：</w:t>
      </w:r>
      <w:r>
        <w:rPr>
          <w:rFonts w:hint="eastAsia"/>
          <w:sz w:val="24"/>
          <w:szCs w:val="21"/>
        </w:rPr>
        <w:t>WINXP/WIN7/WIN8</w:t>
      </w:r>
      <w:r w:rsidR="0042103A">
        <w:rPr>
          <w:sz w:val="24"/>
          <w:szCs w:val="21"/>
        </w:rPr>
        <w:t>/WIN10</w:t>
      </w:r>
    </w:p>
    <w:p w14:paraId="24812069" w14:textId="77777777" w:rsidR="00135894" w:rsidRDefault="0042103A">
      <w:pPr>
        <w:numPr>
          <w:ilvl w:val="0"/>
          <w:numId w:val="5"/>
        </w:numPr>
        <w:spacing w:line="360" w:lineRule="auto"/>
        <w:rPr>
          <w:sz w:val="24"/>
          <w:szCs w:val="21"/>
        </w:rPr>
      </w:pPr>
      <w:r>
        <w:rPr>
          <w:sz w:val="24"/>
          <w:szCs w:val="21"/>
        </w:rPr>
        <w:t>Web</w:t>
      </w:r>
      <w:r w:rsidR="00135894">
        <w:rPr>
          <w:rFonts w:hint="eastAsia"/>
          <w:sz w:val="24"/>
          <w:szCs w:val="21"/>
        </w:rPr>
        <w:t>中间件：</w:t>
      </w:r>
      <w:proofErr w:type="spellStart"/>
      <w:r w:rsidR="00135894">
        <w:rPr>
          <w:rFonts w:hint="eastAsia"/>
          <w:sz w:val="24"/>
          <w:szCs w:val="21"/>
        </w:rPr>
        <w:t>Nginx+Tomcat</w:t>
      </w:r>
      <w:proofErr w:type="spellEnd"/>
    </w:p>
    <w:p w14:paraId="28843FB0" w14:textId="44522EA1" w:rsidR="0042103A" w:rsidRPr="00135894" w:rsidRDefault="00135894">
      <w:pPr>
        <w:numPr>
          <w:ilvl w:val="0"/>
          <w:numId w:val="5"/>
        </w:num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应用服务器</w:t>
      </w:r>
      <w:r>
        <w:rPr>
          <w:rFonts w:hint="eastAsia"/>
          <w:sz w:val="24"/>
          <w:szCs w:val="21"/>
        </w:rPr>
        <w:t>+</w:t>
      </w:r>
      <w:r>
        <w:rPr>
          <w:rFonts w:hint="eastAsia"/>
          <w:sz w:val="24"/>
          <w:szCs w:val="21"/>
        </w:rPr>
        <w:t>数据库服务器：</w:t>
      </w:r>
      <w:r w:rsidR="00BF2A82">
        <w:rPr>
          <w:rFonts w:hint="eastAsia"/>
          <w:sz w:val="24"/>
          <w:szCs w:val="21"/>
        </w:rPr>
        <w:t>Win</w:t>
      </w:r>
      <w:r w:rsidR="00BF2A82">
        <w:rPr>
          <w:sz w:val="24"/>
          <w:szCs w:val="21"/>
        </w:rPr>
        <w:t>dows2008R2</w:t>
      </w:r>
    </w:p>
    <w:p w14:paraId="748C167B" w14:textId="057B91DC" w:rsidR="00C22E1C" w:rsidRDefault="00C22E1C" w:rsidP="00C22E1C">
      <w:pPr>
        <w:numPr>
          <w:ilvl w:val="0"/>
          <w:numId w:val="5"/>
        </w:numPr>
        <w:spacing w:line="360" w:lineRule="auto"/>
        <w:rPr>
          <w:sz w:val="24"/>
          <w:szCs w:val="21"/>
        </w:rPr>
      </w:pPr>
      <w:r w:rsidRPr="007637C3">
        <w:rPr>
          <w:rFonts w:hint="eastAsia"/>
          <w:sz w:val="24"/>
          <w:szCs w:val="21"/>
        </w:rPr>
        <w:t>数据库：</w:t>
      </w:r>
      <w:r w:rsidRPr="007637C3">
        <w:rPr>
          <w:rFonts w:hint="eastAsia"/>
          <w:sz w:val="24"/>
          <w:szCs w:val="21"/>
        </w:rPr>
        <w:t xml:space="preserve"> </w:t>
      </w:r>
      <w:r w:rsidR="00773D14">
        <w:rPr>
          <w:rFonts w:hint="eastAsia"/>
          <w:sz w:val="24"/>
          <w:szCs w:val="21"/>
        </w:rPr>
        <w:t>Oracle10g</w:t>
      </w:r>
    </w:p>
    <w:p w14:paraId="3D475AD4" w14:textId="709755FF" w:rsidR="00C22E1C" w:rsidRDefault="00C22E1C" w:rsidP="00C22E1C">
      <w:pPr>
        <w:numPr>
          <w:ilvl w:val="0"/>
          <w:numId w:val="5"/>
        </w:numPr>
        <w:spacing w:line="360" w:lineRule="auto"/>
        <w:rPr>
          <w:sz w:val="24"/>
          <w:szCs w:val="21"/>
        </w:rPr>
      </w:pPr>
      <w:r>
        <w:rPr>
          <w:sz w:val="24"/>
          <w:szCs w:val="21"/>
        </w:rPr>
        <w:t>WFS</w:t>
      </w:r>
      <w:r>
        <w:rPr>
          <w:sz w:val="24"/>
          <w:szCs w:val="21"/>
        </w:rPr>
        <w:t>服务器：</w:t>
      </w:r>
      <w:r w:rsidR="0042103A">
        <w:rPr>
          <w:rFonts w:hint="eastAsia"/>
          <w:sz w:val="24"/>
          <w:szCs w:val="21"/>
        </w:rPr>
        <w:t>Arc</w:t>
      </w:r>
      <w:r w:rsidR="0042103A">
        <w:rPr>
          <w:sz w:val="24"/>
          <w:szCs w:val="21"/>
        </w:rPr>
        <w:t>GISServer9.2/10.2</w:t>
      </w:r>
    </w:p>
    <w:p w14:paraId="75745173" w14:textId="77777777" w:rsidR="00735F5C" w:rsidRPr="00735F5C" w:rsidRDefault="00C22E1C" w:rsidP="00E22D02">
      <w:pPr>
        <w:numPr>
          <w:ilvl w:val="0"/>
          <w:numId w:val="5"/>
        </w:numPr>
        <w:spacing w:line="360" w:lineRule="auto"/>
      </w:pPr>
      <w:r w:rsidRPr="00E22D02">
        <w:rPr>
          <w:sz w:val="24"/>
          <w:szCs w:val="21"/>
        </w:rPr>
        <w:t>WMTS</w:t>
      </w:r>
      <w:r w:rsidRPr="00E22D02">
        <w:rPr>
          <w:sz w:val="24"/>
          <w:szCs w:val="21"/>
        </w:rPr>
        <w:t>服务器：</w:t>
      </w:r>
      <w:r w:rsidRPr="00E22D02">
        <w:rPr>
          <w:sz w:val="24"/>
          <w:szCs w:val="21"/>
        </w:rPr>
        <w:t>PBS3.0</w:t>
      </w:r>
    </w:p>
    <w:p w14:paraId="0A65B233" w14:textId="77777777" w:rsidR="000F0111" w:rsidRDefault="000F0111" w:rsidP="00D50595">
      <w:pPr>
        <w:pStyle w:val="1"/>
        <w:numPr>
          <w:ilvl w:val="0"/>
          <w:numId w:val="12"/>
        </w:numPr>
        <w:spacing w:line="360" w:lineRule="auto"/>
      </w:pPr>
      <w:bookmarkStart w:id="23" w:name="_Toc405213620"/>
      <w:r>
        <w:rPr>
          <w:rFonts w:hint="eastAsia"/>
        </w:rPr>
        <w:t>总体设计</w:t>
      </w:r>
      <w:bookmarkEnd w:id="23"/>
    </w:p>
    <w:p w14:paraId="7A720718" w14:textId="77777777" w:rsidR="000F0111" w:rsidRDefault="000F0111" w:rsidP="00D50595">
      <w:pPr>
        <w:pStyle w:val="2"/>
        <w:numPr>
          <w:ilvl w:val="1"/>
          <w:numId w:val="12"/>
        </w:numPr>
        <w:spacing w:line="360" w:lineRule="auto"/>
      </w:pPr>
      <w:bookmarkStart w:id="24" w:name="_Toc405213621"/>
      <w:r>
        <w:rPr>
          <w:rFonts w:hint="eastAsia"/>
        </w:rPr>
        <w:t>基本设计概念和处理流程</w:t>
      </w:r>
      <w:bookmarkEnd w:id="24"/>
    </w:p>
    <w:p w14:paraId="0387293F" w14:textId="77777777" w:rsidR="00CC2027" w:rsidRDefault="00CC2027" w:rsidP="00D50595">
      <w:pPr>
        <w:pStyle w:val="3"/>
        <w:numPr>
          <w:ilvl w:val="2"/>
          <w:numId w:val="12"/>
        </w:numPr>
        <w:spacing w:line="360" w:lineRule="auto"/>
      </w:pPr>
      <w:bookmarkStart w:id="25" w:name="_Toc405213622"/>
      <w:r>
        <w:rPr>
          <w:rFonts w:hint="eastAsia"/>
        </w:rPr>
        <w:t>系统层次模型</w:t>
      </w:r>
      <w:bookmarkEnd w:id="25"/>
    </w:p>
    <w:p w14:paraId="7345FD5F" w14:textId="77777777" w:rsidR="00CC2027" w:rsidRDefault="00CC2027" w:rsidP="00D50595">
      <w:pPr>
        <w:spacing w:line="360" w:lineRule="auto"/>
        <w:ind w:firstLine="420"/>
        <w:jc w:val="left"/>
        <w:rPr>
          <w:sz w:val="24"/>
        </w:rPr>
      </w:pPr>
      <w:r w:rsidRPr="00CC2027">
        <w:rPr>
          <w:rFonts w:hint="eastAsia"/>
          <w:sz w:val="24"/>
        </w:rPr>
        <w:t>系统</w:t>
      </w:r>
      <w:r w:rsidR="00902D47">
        <w:rPr>
          <w:rFonts w:hint="eastAsia"/>
          <w:sz w:val="24"/>
        </w:rPr>
        <w:t>结构划</w:t>
      </w:r>
      <w:r w:rsidRPr="00CC2027">
        <w:rPr>
          <w:rFonts w:hint="eastAsia"/>
          <w:sz w:val="24"/>
        </w:rPr>
        <w:t>分为三个层次，</w:t>
      </w:r>
      <w:r w:rsidR="00DC700E">
        <w:rPr>
          <w:rFonts w:hint="eastAsia"/>
          <w:sz w:val="24"/>
        </w:rPr>
        <w:t>数据</w:t>
      </w:r>
      <w:r w:rsidRPr="00CC2027">
        <w:rPr>
          <w:rFonts w:hint="eastAsia"/>
          <w:sz w:val="24"/>
        </w:rPr>
        <w:t>层、服务层、</w:t>
      </w:r>
      <w:r w:rsidR="00DC700E">
        <w:rPr>
          <w:rFonts w:hint="eastAsia"/>
          <w:sz w:val="24"/>
        </w:rPr>
        <w:t>业务</w:t>
      </w:r>
      <w:r w:rsidRPr="00CC2027">
        <w:rPr>
          <w:rFonts w:hint="eastAsia"/>
          <w:sz w:val="24"/>
        </w:rPr>
        <w:t>层。</w:t>
      </w:r>
    </w:p>
    <w:p w14:paraId="5F161B26" w14:textId="77777777" w:rsidR="00CC2027" w:rsidRDefault="00DC700E" w:rsidP="00D50595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数据</w:t>
      </w:r>
      <w:r w:rsidR="00CC2027">
        <w:rPr>
          <w:rFonts w:hint="eastAsia"/>
          <w:sz w:val="24"/>
        </w:rPr>
        <w:t>层：</w:t>
      </w:r>
      <w:r>
        <w:rPr>
          <w:rFonts w:hint="eastAsia"/>
          <w:sz w:val="24"/>
        </w:rPr>
        <w:t>系统基础</w:t>
      </w:r>
      <w:r>
        <w:rPr>
          <w:sz w:val="24"/>
        </w:rPr>
        <w:t>数据及业务数据</w:t>
      </w:r>
      <w:r>
        <w:rPr>
          <w:rFonts w:hint="eastAsia"/>
          <w:sz w:val="24"/>
        </w:rPr>
        <w:t>存储</w:t>
      </w:r>
      <w:r>
        <w:rPr>
          <w:sz w:val="24"/>
        </w:rPr>
        <w:t>、访问</w:t>
      </w:r>
      <w:r>
        <w:rPr>
          <w:rFonts w:hint="eastAsia"/>
          <w:sz w:val="24"/>
        </w:rPr>
        <w:t>、</w:t>
      </w:r>
      <w:r>
        <w:rPr>
          <w:sz w:val="24"/>
        </w:rPr>
        <w:t>锁定</w:t>
      </w:r>
      <w:r w:rsidR="0004136B">
        <w:rPr>
          <w:rFonts w:hint="eastAsia"/>
          <w:sz w:val="24"/>
        </w:rPr>
        <w:t>。</w:t>
      </w:r>
    </w:p>
    <w:p w14:paraId="6E1C6189" w14:textId="77777777" w:rsidR="0004136B" w:rsidRDefault="0004136B" w:rsidP="00D50595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服务层：</w:t>
      </w:r>
      <w:r w:rsidR="00DC700E">
        <w:rPr>
          <w:rFonts w:hint="eastAsia"/>
          <w:sz w:val="24"/>
        </w:rPr>
        <w:t>地</w:t>
      </w:r>
      <w:r w:rsidR="00DC700E">
        <w:rPr>
          <w:sz w:val="24"/>
        </w:rPr>
        <w:t>图服务、通讯服务</w:t>
      </w:r>
      <w:r>
        <w:rPr>
          <w:rFonts w:hint="eastAsia"/>
          <w:sz w:val="24"/>
        </w:rPr>
        <w:t>处理。</w:t>
      </w:r>
    </w:p>
    <w:p w14:paraId="51D6B1B7" w14:textId="77777777" w:rsidR="0004136B" w:rsidRPr="00CC2027" w:rsidRDefault="00015569" w:rsidP="00D50595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业务</w:t>
      </w:r>
      <w:r w:rsidR="0004136B">
        <w:rPr>
          <w:rFonts w:hint="eastAsia"/>
          <w:sz w:val="24"/>
        </w:rPr>
        <w:t>层：</w:t>
      </w:r>
      <w:r>
        <w:rPr>
          <w:rFonts w:hint="eastAsia"/>
          <w:sz w:val="24"/>
        </w:rPr>
        <w:t>用户</w:t>
      </w:r>
      <w:r>
        <w:rPr>
          <w:sz w:val="24"/>
        </w:rPr>
        <w:t>交互，数据操作、地</w:t>
      </w:r>
      <w:r>
        <w:rPr>
          <w:rFonts w:hint="eastAsia"/>
          <w:sz w:val="24"/>
        </w:rPr>
        <w:t>图</w:t>
      </w:r>
      <w:r>
        <w:rPr>
          <w:sz w:val="24"/>
        </w:rPr>
        <w:t>展示及图形操作</w:t>
      </w:r>
      <w:r w:rsidR="0004136B">
        <w:rPr>
          <w:rFonts w:hint="eastAsia"/>
          <w:sz w:val="24"/>
        </w:rPr>
        <w:t>。</w:t>
      </w:r>
    </w:p>
    <w:p w14:paraId="346C9784" w14:textId="655B114D" w:rsidR="00FE056E" w:rsidRDefault="00031C90" w:rsidP="00902D47">
      <w:pPr>
        <w:spacing w:line="360" w:lineRule="auto"/>
        <w:jc w:val="center"/>
      </w:pPr>
      <w:r w:rsidRPr="00031C90">
        <w:rPr>
          <w:noProof/>
        </w:rPr>
        <w:t xml:space="preserve"> </w:t>
      </w:r>
      <w:del w:id="26" w:author="zgq" w:date="2016-09-08T17:14:00Z">
        <w:r w:rsidDel="00892A81">
          <w:rPr>
            <w:noProof/>
          </w:rPr>
          <w:lastRenderedPageBreak/>
          <w:drawing>
            <wp:inline distT="0" distB="0" distL="0" distR="0" wp14:anchorId="02D338EA" wp14:editId="6D83A427">
              <wp:extent cx="5274310" cy="3437255"/>
              <wp:effectExtent l="0" t="0" r="0" b="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4372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bookmarkStart w:id="27" w:name="_GoBack"/>
      <w:ins w:id="28" w:author="zgq" w:date="2016-09-08T17:14:00Z">
        <w:r w:rsidR="00892A81">
          <w:object w:dxaOrig="13540" w:dyaOrig="8361" w14:anchorId="3937A9FE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15.1pt;height:256.35pt" o:ole="">
              <v:imagedata r:id="rId12" o:title=""/>
            </v:shape>
            <o:OLEObject Type="Embed" ProgID="Visio.Drawing.11" ShapeID="_x0000_i1025" DrawAspect="Content" ObjectID="_1534860045" r:id="rId13"/>
          </w:object>
        </w:r>
      </w:ins>
      <w:bookmarkEnd w:id="27"/>
    </w:p>
    <w:p w14:paraId="44FD7B38" w14:textId="77777777" w:rsidR="00902D47" w:rsidRDefault="00902D47" w:rsidP="00902D47">
      <w:pPr>
        <w:spacing w:line="360" w:lineRule="auto"/>
        <w:jc w:val="center"/>
      </w:pPr>
      <w:r w:rsidRPr="00FE056E">
        <w:rPr>
          <w:rFonts w:hint="eastAsia"/>
          <w:sz w:val="28"/>
          <w:szCs w:val="28"/>
        </w:rPr>
        <w:t>系统</w:t>
      </w:r>
      <w:r w:rsidR="009521D5">
        <w:rPr>
          <w:rFonts w:hint="eastAsia"/>
          <w:sz w:val="28"/>
          <w:szCs w:val="28"/>
        </w:rPr>
        <w:t>层次</w:t>
      </w:r>
      <w:r w:rsidRPr="00FE056E">
        <w:rPr>
          <w:rFonts w:hint="eastAsia"/>
          <w:sz w:val="28"/>
          <w:szCs w:val="28"/>
        </w:rPr>
        <w:t>结构图</w:t>
      </w:r>
    </w:p>
    <w:p w14:paraId="4B6CEC22" w14:textId="77777777" w:rsidR="00902D47" w:rsidRDefault="00902D47" w:rsidP="00D50595">
      <w:pPr>
        <w:spacing w:line="360" w:lineRule="auto"/>
        <w:jc w:val="center"/>
      </w:pPr>
    </w:p>
    <w:p w14:paraId="2CABB78F" w14:textId="77777777" w:rsidR="00923DA1" w:rsidRPr="00694E50" w:rsidRDefault="00694E50" w:rsidP="00D50595">
      <w:pPr>
        <w:pStyle w:val="3"/>
        <w:numPr>
          <w:ilvl w:val="2"/>
          <w:numId w:val="12"/>
        </w:numPr>
        <w:spacing w:line="360" w:lineRule="auto"/>
      </w:pPr>
      <w:bookmarkStart w:id="29" w:name="_Toc405213623"/>
      <w:r w:rsidRPr="00694E50">
        <w:rPr>
          <w:rFonts w:hint="eastAsia"/>
        </w:rPr>
        <w:t>系统软件层次</w:t>
      </w:r>
      <w:bookmarkEnd w:id="29"/>
    </w:p>
    <w:p w14:paraId="52ADAF4E" w14:textId="77777777" w:rsidR="006A659A" w:rsidRDefault="006A659A" w:rsidP="00D50595">
      <w:pPr>
        <w:spacing w:line="360" w:lineRule="auto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系统</w:t>
      </w:r>
      <w:r w:rsidR="00BA0DFC">
        <w:rPr>
          <w:rFonts w:hint="eastAsia"/>
          <w:sz w:val="28"/>
          <w:szCs w:val="28"/>
        </w:rPr>
        <w:t>软件层次为</w:t>
      </w:r>
      <w:r w:rsidR="0068574C">
        <w:rPr>
          <w:rFonts w:hint="eastAsia"/>
          <w:sz w:val="28"/>
          <w:szCs w:val="28"/>
        </w:rPr>
        <w:t>多</w:t>
      </w:r>
      <w:r w:rsidR="00BA0DFC">
        <w:rPr>
          <w:rFonts w:hint="eastAsia"/>
          <w:sz w:val="28"/>
          <w:szCs w:val="28"/>
        </w:rPr>
        <w:t>层架构，主要软件</w:t>
      </w:r>
      <w:r w:rsidR="001604AB">
        <w:rPr>
          <w:rFonts w:hint="eastAsia"/>
          <w:sz w:val="28"/>
          <w:szCs w:val="28"/>
        </w:rPr>
        <w:t>有</w:t>
      </w:r>
      <w:r w:rsidR="00BA0DFC">
        <w:rPr>
          <w:rFonts w:hint="eastAsia"/>
          <w:sz w:val="28"/>
          <w:szCs w:val="28"/>
        </w:rPr>
        <w:t>下系统</w:t>
      </w:r>
      <w:r w:rsidR="001604AB">
        <w:rPr>
          <w:sz w:val="28"/>
          <w:szCs w:val="28"/>
        </w:rPr>
        <w:t>模块</w:t>
      </w:r>
      <w:r w:rsidR="00BA0DFC">
        <w:rPr>
          <w:rFonts w:hint="eastAsia"/>
          <w:sz w:val="28"/>
          <w:szCs w:val="28"/>
        </w:rPr>
        <w:t>：</w:t>
      </w:r>
    </w:p>
    <w:p w14:paraId="6C2B32AD" w14:textId="2239069C" w:rsidR="0068574C" w:rsidRPr="0068574C" w:rsidRDefault="00F045BC" w:rsidP="00D50595">
      <w:pPr>
        <w:spacing w:line="360" w:lineRule="auto"/>
        <w:ind w:firstLine="420"/>
        <w:jc w:val="left"/>
        <w:rPr>
          <w:b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rc</w:t>
      </w:r>
      <w:r>
        <w:rPr>
          <w:sz w:val="28"/>
          <w:szCs w:val="28"/>
        </w:rPr>
        <w:t>GIS</w:t>
      </w:r>
      <w:r w:rsidR="0068574C">
        <w:rPr>
          <w:rFonts w:hint="eastAsia"/>
          <w:sz w:val="28"/>
          <w:szCs w:val="28"/>
        </w:rPr>
        <w:t>服务</w:t>
      </w:r>
      <w:r w:rsidR="0068574C">
        <w:rPr>
          <w:sz w:val="28"/>
          <w:szCs w:val="28"/>
        </w:rPr>
        <w:t>器软件</w:t>
      </w:r>
      <w:r w:rsidR="0068574C">
        <w:rPr>
          <w:rFonts w:hint="eastAsia"/>
          <w:sz w:val="28"/>
          <w:szCs w:val="28"/>
        </w:rPr>
        <w:t>（</w:t>
      </w:r>
      <w:r w:rsidR="0068574C">
        <w:rPr>
          <w:sz w:val="28"/>
          <w:szCs w:val="28"/>
        </w:rPr>
        <w:t>WMTS</w:t>
      </w:r>
      <w:r>
        <w:rPr>
          <w:sz w:val="28"/>
          <w:szCs w:val="28"/>
        </w:rPr>
        <w:t>、</w:t>
      </w:r>
      <w:r>
        <w:rPr>
          <w:sz w:val="28"/>
          <w:szCs w:val="28"/>
        </w:rPr>
        <w:t>WFS</w:t>
      </w:r>
      <w:r w:rsidR="0068574C">
        <w:rPr>
          <w:sz w:val="28"/>
          <w:szCs w:val="28"/>
        </w:rPr>
        <w:t>服务</w:t>
      </w:r>
      <w:r w:rsidR="0068574C">
        <w:rPr>
          <w:rFonts w:hint="eastAsia"/>
          <w:sz w:val="28"/>
          <w:szCs w:val="28"/>
        </w:rPr>
        <w:t>器</w:t>
      </w:r>
      <w:r w:rsidR="0068574C">
        <w:rPr>
          <w:sz w:val="28"/>
          <w:szCs w:val="28"/>
        </w:rPr>
        <w:t>）</w:t>
      </w:r>
    </w:p>
    <w:p w14:paraId="504413E7" w14:textId="77777777" w:rsidR="006A659A" w:rsidRDefault="0068574C" w:rsidP="00D50595">
      <w:pPr>
        <w:spacing w:line="360" w:lineRule="auto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WAS</w:t>
      </w:r>
      <w:r>
        <w:rPr>
          <w:sz w:val="28"/>
          <w:szCs w:val="28"/>
        </w:rPr>
        <w:t>-PTMS</w:t>
      </w:r>
      <w:r w:rsidR="00902D47">
        <w:rPr>
          <w:sz w:val="28"/>
          <w:szCs w:val="28"/>
        </w:rPr>
        <w:t>电力</w:t>
      </w:r>
      <w:r>
        <w:rPr>
          <w:rFonts w:hint="eastAsia"/>
          <w:sz w:val="28"/>
          <w:szCs w:val="28"/>
        </w:rPr>
        <w:t>管</w:t>
      </w:r>
      <w:r>
        <w:rPr>
          <w:sz w:val="28"/>
          <w:szCs w:val="28"/>
        </w:rPr>
        <w:t>网信息</w:t>
      </w:r>
      <w:r w:rsidR="00902D47">
        <w:rPr>
          <w:sz w:val="28"/>
          <w:szCs w:val="28"/>
        </w:rPr>
        <w:t>管理</w:t>
      </w:r>
      <w:r>
        <w:rPr>
          <w:sz w:val="28"/>
          <w:szCs w:val="28"/>
        </w:rPr>
        <w:t>系统</w:t>
      </w:r>
      <w:r w:rsidR="00F045BC">
        <w:rPr>
          <w:rFonts w:hint="eastAsia"/>
          <w:sz w:val="28"/>
          <w:szCs w:val="28"/>
        </w:rPr>
        <w:t>2.0WEB</w:t>
      </w:r>
      <w:r w:rsidR="00F045BC">
        <w:rPr>
          <w:rFonts w:hint="eastAsia"/>
          <w:sz w:val="28"/>
          <w:szCs w:val="28"/>
        </w:rPr>
        <w:t>服务端</w:t>
      </w:r>
      <w:r>
        <w:rPr>
          <w:rFonts w:hint="eastAsia"/>
          <w:sz w:val="28"/>
          <w:szCs w:val="28"/>
        </w:rPr>
        <w:t>软件</w:t>
      </w:r>
    </w:p>
    <w:p w14:paraId="5EBC64E6" w14:textId="77777777" w:rsidR="00F045BC" w:rsidRDefault="00F045BC" w:rsidP="00D50595">
      <w:pPr>
        <w:spacing w:line="360" w:lineRule="auto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移动巡检软件</w:t>
      </w:r>
    </w:p>
    <w:p w14:paraId="7C77BF8A" w14:textId="77777777" w:rsidR="00FE056E" w:rsidRDefault="00694E50" w:rsidP="00D50595">
      <w:pPr>
        <w:pStyle w:val="3"/>
        <w:numPr>
          <w:ilvl w:val="2"/>
          <w:numId w:val="12"/>
        </w:numPr>
        <w:spacing w:line="360" w:lineRule="auto"/>
      </w:pPr>
      <w:bookmarkStart w:id="30" w:name="_Toc405213624"/>
      <w:r w:rsidRPr="00694E50">
        <w:rPr>
          <w:rFonts w:hint="eastAsia"/>
        </w:rPr>
        <w:t>各子系统</w:t>
      </w:r>
      <w:r w:rsidR="00CC2027" w:rsidRPr="00694E50">
        <w:rPr>
          <w:rFonts w:hint="eastAsia"/>
        </w:rPr>
        <w:t>业务处理</w:t>
      </w:r>
      <w:r w:rsidRPr="00694E50">
        <w:rPr>
          <w:rFonts w:hint="eastAsia"/>
        </w:rPr>
        <w:t>逻辑</w:t>
      </w:r>
      <w:r w:rsidR="00923DA1" w:rsidRPr="00694E50">
        <w:rPr>
          <w:rFonts w:hint="eastAsia"/>
        </w:rPr>
        <w:t>功能模块</w:t>
      </w:r>
      <w:bookmarkEnd w:id="30"/>
    </w:p>
    <w:p w14:paraId="18FC183B" w14:textId="77777777" w:rsidR="006356CC" w:rsidRPr="003A0BB1" w:rsidRDefault="006356CC" w:rsidP="00C94BD8">
      <w:pPr>
        <w:pStyle w:val="4"/>
        <w:numPr>
          <w:ilvl w:val="3"/>
          <w:numId w:val="12"/>
        </w:numPr>
        <w:spacing w:line="360" w:lineRule="auto"/>
        <w:rPr>
          <w:sz w:val="30"/>
          <w:szCs w:val="30"/>
        </w:rPr>
      </w:pPr>
      <w:bookmarkStart w:id="31" w:name="_Toc405213625"/>
      <w:r w:rsidRPr="003A0BB1">
        <w:rPr>
          <w:rFonts w:hint="eastAsia"/>
          <w:sz w:val="30"/>
          <w:szCs w:val="30"/>
        </w:rPr>
        <w:t>基础数据</w:t>
      </w:r>
      <w:r w:rsidRPr="003A0BB1">
        <w:rPr>
          <w:sz w:val="30"/>
          <w:szCs w:val="30"/>
        </w:rPr>
        <w:t>管理</w:t>
      </w:r>
      <w:bookmarkEnd w:id="31"/>
    </w:p>
    <w:p w14:paraId="1A3A5618" w14:textId="77777777" w:rsidR="006356CC" w:rsidRPr="003A0BB1" w:rsidRDefault="006356CC" w:rsidP="00C94BD8">
      <w:pPr>
        <w:pStyle w:val="5"/>
        <w:numPr>
          <w:ilvl w:val="4"/>
          <w:numId w:val="12"/>
        </w:numPr>
        <w:rPr>
          <w:sz w:val="30"/>
          <w:szCs w:val="30"/>
        </w:rPr>
      </w:pPr>
      <w:r w:rsidRPr="003A0BB1">
        <w:rPr>
          <w:rFonts w:hint="eastAsia"/>
          <w:sz w:val="30"/>
          <w:szCs w:val="30"/>
        </w:rPr>
        <w:t>字典管理</w:t>
      </w:r>
    </w:p>
    <w:p w14:paraId="4B059535" w14:textId="77777777" w:rsidR="006356CC" w:rsidRDefault="006356CC" w:rsidP="00C94BD8">
      <w:pPr>
        <w:spacing w:line="360" w:lineRule="auto"/>
        <w:ind w:left="420"/>
        <w:rPr>
          <w:b/>
          <w:sz w:val="24"/>
        </w:rPr>
      </w:pPr>
      <w:r>
        <w:rPr>
          <w:rFonts w:hint="eastAsia"/>
          <w:b/>
          <w:sz w:val="24"/>
        </w:rPr>
        <w:t>电压</w:t>
      </w:r>
      <w:r>
        <w:rPr>
          <w:b/>
          <w:sz w:val="24"/>
        </w:rPr>
        <w:t>等级类型</w:t>
      </w:r>
    </w:p>
    <w:p w14:paraId="3039FED4" w14:textId="77777777" w:rsidR="006356CC" w:rsidRPr="00A62EBA" w:rsidRDefault="006356CC" w:rsidP="00C94BD8">
      <w:pPr>
        <w:spacing w:line="360" w:lineRule="auto"/>
        <w:ind w:left="420"/>
        <w:rPr>
          <w:sz w:val="24"/>
        </w:rPr>
      </w:pPr>
      <w:r w:rsidRPr="00A62EBA">
        <w:rPr>
          <w:sz w:val="24"/>
        </w:rPr>
        <w:tab/>
      </w:r>
      <w:r w:rsidRPr="00A62EBA">
        <w:rPr>
          <w:rFonts w:hint="eastAsia"/>
          <w:sz w:val="24"/>
        </w:rPr>
        <w:t>电压</w:t>
      </w:r>
      <w:r w:rsidRPr="00A62EBA">
        <w:rPr>
          <w:sz w:val="24"/>
        </w:rPr>
        <w:t>等级类型：</w:t>
      </w:r>
      <w:r w:rsidRPr="00A62EBA">
        <w:rPr>
          <w:sz w:val="24"/>
        </w:rPr>
        <w:t>10kV</w:t>
      </w:r>
      <w:r w:rsidRPr="00A62EBA">
        <w:rPr>
          <w:sz w:val="24"/>
        </w:rPr>
        <w:t>、</w:t>
      </w:r>
      <w:r w:rsidRPr="00A62EBA">
        <w:rPr>
          <w:sz w:val="24"/>
        </w:rPr>
        <w:t>35kV</w:t>
      </w:r>
      <w:r w:rsidRPr="00A62EBA">
        <w:rPr>
          <w:rFonts w:hint="eastAsia"/>
          <w:sz w:val="24"/>
        </w:rPr>
        <w:t>、</w:t>
      </w:r>
      <w:r w:rsidRPr="00A62EBA">
        <w:rPr>
          <w:sz w:val="24"/>
        </w:rPr>
        <w:t>110kV</w:t>
      </w:r>
      <w:r w:rsidRPr="00A62EBA">
        <w:rPr>
          <w:sz w:val="24"/>
        </w:rPr>
        <w:t>、</w:t>
      </w:r>
      <w:r w:rsidRPr="00A62EBA">
        <w:rPr>
          <w:sz w:val="24"/>
        </w:rPr>
        <w:t>220k</w:t>
      </w:r>
      <w:r w:rsidRPr="00A62EBA">
        <w:rPr>
          <w:rFonts w:hint="eastAsia"/>
          <w:sz w:val="24"/>
        </w:rPr>
        <w:t>V</w:t>
      </w:r>
      <w:r w:rsidRPr="00F824B7">
        <w:rPr>
          <w:rFonts w:hint="eastAsia"/>
          <w:sz w:val="24"/>
        </w:rPr>
        <w:t>……</w:t>
      </w:r>
    </w:p>
    <w:p w14:paraId="3BF1C60F" w14:textId="77777777" w:rsidR="006356CC" w:rsidRDefault="002E04F1" w:rsidP="00C94BD8">
      <w:pPr>
        <w:spacing w:line="360" w:lineRule="auto"/>
        <w:ind w:leftChars="200" w:left="420"/>
        <w:rPr>
          <w:b/>
          <w:sz w:val="24"/>
        </w:rPr>
      </w:pPr>
      <w:r>
        <w:rPr>
          <w:rFonts w:hint="eastAsia"/>
          <w:b/>
          <w:sz w:val="24"/>
        </w:rPr>
        <w:lastRenderedPageBreak/>
        <w:t>通道</w:t>
      </w:r>
      <w:r w:rsidR="006356CC" w:rsidRPr="00ED4979">
        <w:rPr>
          <w:rFonts w:hint="eastAsia"/>
          <w:b/>
          <w:sz w:val="24"/>
        </w:rPr>
        <w:t>结构</w:t>
      </w:r>
      <w:r w:rsidR="006356CC" w:rsidRPr="00ED4979">
        <w:rPr>
          <w:b/>
          <w:sz w:val="24"/>
        </w:rPr>
        <w:t>类型</w:t>
      </w:r>
    </w:p>
    <w:p w14:paraId="45480C62" w14:textId="48A94BD1" w:rsidR="006356CC" w:rsidRPr="00F824B7" w:rsidRDefault="006356CC" w:rsidP="00C94BD8">
      <w:pPr>
        <w:spacing w:line="360" w:lineRule="auto"/>
        <w:ind w:leftChars="200" w:left="420"/>
        <w:rPr>
          <w:sz w:val="24"/>
        </w:rPr>
      </w:pPr>
      <w:r w:rsidRPr="00F824B7">
        <w:rPr>
          <w:sz w:val="24"/>
        </w:rPr>
        <w:tab/>
      </w:r>
      <w:r w:rsidR="002E04F1">
        <w:rPr>
          <w:rFonts w:hint="eastAsia"/>
          <w:sz w:val="24"/>
        </w:rPr>
        <w:t>通道</w:t>
      </w:r>
      <w:r w:rsidRPr="00F824B7">
        <w:rPr>
          <w:sz w:val="24"/>
        </w:rPr>
        <w:t>结构类型：</w:t>
      </w:r>
      <w:r w:rsidRPr="00F824B7">
        <w:rPr>
          <w:rFonts w:hint="eastAsia"/>
          <w:sz w:val="24"/>
        </w:rPr>
        <w:t>隧道、顶管、排管、</w:t>
      </w:r>
      <w:r w:rsidR="00E81D54">
        <w:rPr>
          <w:rFonts w:hint="eastAsia"/>
          <w:sz w:val="24"/>
        </w:rPr>
        <w:t>方</w:t>
      </w:r>
      <w:r w:rsidRPr="00F824B7">
        <w:rPr>
          <w:rFonts w:hint="eastAsia"/>
          <w:sz w:val="24"/>
        </w:rPr>
        <w:t>沟、</w:t>
      </w:r>
      <w:r w:rsidR="00E81D54">
        <w:rPr>
          <w:rFonts w:hint="eastAsia"/>
          <w:sz w:val="24"/>
        </w:rPr>
        <w:t>桥架、</w:t>
      </w:r>
      <w:r w:rsidRPr="00F824B7">
        <w:rPr>
          <w:rFonts w:hint="eastAsia"/>
          <w:sz w:val="24"/>
        </w:rPr>
        <w:t>直埋</w:t>
      </w:r>
      <w:r w:rsidR="00831918">
        <w:rPr>
          <w:rFonts w:hint="eastAsia"/>
          <w:sz w:val="24"/>
        </w:rPr>
        <w:t>(</w:t>
      </w:r>
      <w:r w:rsidR="00831918">
        <w:rPr>
          <w:rFonts w:hint="eastAsia"/>
          <w:sz w:val="24"/>
        </w:rPr>
        <w:t>特殊</w:t>
      </w:r>
      <w:r w:rsidR="00831918">
        <w:rPr>
          <w:rFonts w:hint="eastAsia"/>
          <w:sz w:val="24"/>
        </w:rPr>
        <w:t>)</w:t>
      </w:r>
    </w:p>
    <w:p w14:paraId="780FEAC2" w14:textId="77777777" w:rsidR="006356CC" w:rsidRDefault="002E04F1" w:rsidP="00C94BD8">
      <w:pPr>
        <w:spacing w:line="360" w:lineRule="auto"/>
        <w:ind w:firstLine="420"/>
        <w:rPr>
          <w:b/>
          <w:sz w:val="24"/>
        </w:rPr>
      </w:pPr>
      <w:r>
        <w:rPr>
          <w:rFonts w:hint="eastAsia"/>
          <w:b/>
          <w:sz w:val="24"/>
        </w:rPr>
        <w:t>通道</w:t>
      </w:r>
      <w:r w:rsidR="006356CC" w:rsidRPr="00ED4979">
        <w:rPr>
          <w:rFonts w:hint="eastAsia"/>
          <w:b/>
          <w:sz w:val="24"/>
        </w:rPr>
        <w:t>形状类型</w:t>
      </w:r>
    </w:p>
    <w:p w14:paraId="15AE088B" w14:textId="77777777" w:rsidR="006356CC" w:rsidRPr="00F824B7" w:rsidRDefault="002E04F1" w:rsidP="00C94BD8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通道</w:t>
      </w:r>
      <w:r w:rsidR="006356CC">
        <w:rPr>
          <w:rFonts w:hint="eastAsia"/>
          <w:sz w:val="24"/>
        </w:rPr>
        <w:t>形状</w:t>
      </w:r>
      <w:r w:rsidR="006356CC" w:rsidRPr="00F824B7">
        <w:rPr>
          <w:sz w:val="24"/>
        </w:rPr>
        <w:t>类型：</w:t>
      </w:r>
      <w:r w:rsidR="006356CC" w:rsidRPr="00F824B7">
        <w:rPr>
          <w:rFonts w:hint="eastAsia"/>
          <w:sz w:val="24"/>
        </w:rPr>
        <w:t>马蹄形</w:t>
      </w:r>
      <w:r w:rsidR="006356CC">
        <w:rPr>
          <w:rFonts w:hint="eastAsia"/>
          <w:sz w:val="24"/>
        </w:rPr>
        <w:t>、</w:t>
      </w:r>
      <w:r w:rsidR="006356CC" w:rsidRPr="00F824B7">
        <w:rPr>
          <w:rFonts w:hint="eastAsia"/>
          <w:sz w:val="24"/>
        </w:rPr>
        <w:t>方形</w:t>
      </w:r>
      <w:r w:rsidR="006356CC">
        <w:rPr>
          <w:rFonts w:hint="eastAsia"/>
          <w:sz w:val="24"/>
        </w:rPr>
        <w:t>、</w:t>
      </w:r>
      <w:r w:rsidR="006356CC" w:rsidRPr="00F824B7">
        <w:rPr>
          <w:rFonts w:hint="eastAsia"/>
          <w:sz w:val="24"/>
        </w:rPr>
        <w:t>圆形</w:t>
      </w:r>
      <w:r w:rsidR="006356CC">
        <w:rPr>
          <w:rFonts w:hint="eastAsia"/>
          <w:sz w:val="24"/>
        </w:rPr>
        <w:t>……</w:t>
      </w:r>
    </w:p>
    <w:p w14:paraId="508A7DE8" w14:textId="77777777" w:rsidR="006356CC" w:rsidRDefault="002E04F1" w:rsidP="00C94BD8">
      <w:pPr>
        <w:spacing w:line="360" w:lineRule="auto"/>
        <w:ind w:firstLine="420"/>
        <w:rPr>
          <w:b/>
          <w:sz w:val="24"/>
        </w:rPr>
      </w:pPr>
      <w:r>
        <w:rPr>
          <w:rFonts w:hint="eastAsia"/>
          <w:b/>
          <w:sz w:val="24"/>
        </w:rPr>
        <w:t>通道</w:t>
      </w:r>
      <w:r w:rsidR="006356CC" w:rsidRPr="00ED4979">
        <w:rPr>
          <w:b/>
          <w:sz w:val="24"/>
        </w:rPr>
        <w:t>材质类型</w:t>
      </w:r>
    </w:p>
    <w:p w14:paraId="6C0D1D12" w14:textId="77777777" w:rsidR="006356CC" w:rsidRPr="00F824B7" w:rsidRDefault="002E04F1" w:rsidP="00C94BD8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通道</w:t>
      </w:r>
      <w:r w:rsidR="006356CC">
        <w:rPr>
          <w:rFonts w:hint="eastAsia"/>
          <w:sz w:val="24"/>
        </w:rPr>
        <w:t>材质</w:t>
      </w:r>
      <w:r w:rsidR="006356CC" w:rsidRPr="00F824B7">
        <w:rPr>
          <w:sz w:val="24"/>
        </w:rPr>
        <w:t>类型</w:t>
      </w:r>
      <w:r w:rsidR="006356CC">
        <w:rPr>
          <w:rFonts w:hint="eastAsia"/>
          <w:sz w:val="24"/>
        </w:rPr>
        <w:t>按</w:t>
      </w:r>
      <w:r w:rsidRPr="00510DF1">
        <w:rPr>
          <w:rFonts w:hint="eastAsia"/>
          <w:sz w:val="24"/>
        </w:rPr>
        <w:t>通道</w:t>
      </w:r>
      <w:r w:rsidR="006356CC" w:rsidRPr="00510DF1">
        <w:rPr>
          <w:rFonts w:hint="eastAsia"/>
          <w:sz w:val="24"/>
        </w:rPr>
        <w:t>类型分类</w:t>
      </w:r>
      <w:r w:rsidR="006356CC">
        <w:rPr>
          <w:sz w:val="24"/>
        </w:rPr>
        <w:t>，类型有</w:t>
      </w:r>
      <w:r w:rsidR="006356CC" w:rsidRPr="00F824B7">
        <w:rPr>
          <w:sz w:val="24"/>
        </w:rPr>
        <w:t>：</w:t>
      </w:r>
      <w:r w:rsidR="006356CC" w:rsidRPr="00F824B7">
        <w:rPr>
          <w:rFonts w:hint="eastAsia"/>
          <w:sz w:val="24"/>
        </w:rPr>
        <w:t>海泡石、锚喷、砖砌……</w:t>
      </w:r>
    </w:p>
    <w:p w14:paraId="4E213C0A" w14:textId="77777777" w:rsidR="006356CC" w:rsidRDefault="006356CC" w:rsidP="00C94BD8">
      <w:pPr>
        <w:spacing w:line="360" w:lineRule="auto"/>
        <w:ind w:leftChars="100" w:left="210"/>
        <w:rPr>
          <w:b/>
          <w:sz w:val="24"/>
        </w:rPr>
      </w:pPr>
      <w:r w:rsidRPr="00ED4979">
        <w:rPr>
          <w:b/>
          <w:sz w:val="24"/>
        </w:rPr>
        <w:tab/>
      </w:r>
      <w:r w:rsidRPr="00ED4979">
        <w:rPr>
          <w:rFonts w:hint="eastAsia"/>
          <w:b/>
          <w:sz w:val="24"/>
        </w:rPr>
        <w:t>支架</w:t>
      </w:r>
      <w:r>
        <w:rPr>
          <w:rFonts w:hint="eastAsia"/>
          <w:b/>
          <w:sz w:val="24"/>
        </w:rPr>
        <w:t>描述</w:t>
      </w:r>
      <w:r w:rsidRPr="00ED4979">
        <w:rPr>
          <w:b/>
          <w:sz w:val="24"/>
        </w:rPr>
        <w:t>类型</w:t>
      </w:r>
    </w:p>
    <w:p w14:paraId="6C093940" w14:textId="77777777" w:rsidR="006356CC" w:rsidRPr="00350E31" w:rsidRDefault="006356CC" w:rsidP="00C94BD8">
      <w:pPr>
        <w:spacing w:line="360" w:lineRule="auto"/>
        <w:ind w:leftChars="100" w:left="210"/>
        <w:rPr>
          <w:sz w:val="24"/>
        </w:rPr>
      </w:pPr>
      <w:r w:rsidRPr="00350E31">
        <w:rPr>
          <w:sz w:val="24"/>
        </w:rPr>
        <w:tab/>
      </w:r>
      <w:r w:rsidRPr="00350E31">
        <w:rPr>
          <w:sz w:val="24"/>
        </w:rPr>
        <w:tab/>
      </w:r>
      <w:r w:rsidRPr="00350E31">
        <w:rPr>
          <w:rFonts w:hint="eastAsia"/>
          <w:sz w:val="24"/>
        </w:rPr>
        <w:t>支架</w:t>
      </w:r>
      <w:r>
        <w:rPr>
          <w:rFonts w:hint="eastAsia"/>
          <w:sz w:val="24"/>
        </w:rPr>
        <w:t>描述</w:t>
      </w:r>
      <w:r w:rsidRPr="00350E31">
        <w:rPr>
          <w:sz w:val="24"/>
        </w:rPr>
        <w:t>类型：</w:t>
      </w:r>
      <w:r>
        <w:rPr>
          <w:rFonts w:hint="eastAsia"/>
          <w:sz w:val="24"/>
        </w:rPr>
        <w:t>金属</w:t>
      </w:r>
      <w:r>
        <w:rPr>
          <w:sz w:val="24"/>
        </w:rPr>
        <w:t>双侧、金属单侧、</w:t>
      </w:r>
      <w:proofErr w:type="gramStart"/>
      <w:r>
        <w:rPr>
          <w:rFonts w:hint="eastAsia"/>
          <w:sz w:val="24"/>
        </w:rPr>
        <w:t>丰</w:t>
      </w:r>
      <w:r>
        <w:rPr>
          <w:sz w:val="24"/>
        </w:rPr>
        <w:t>字支架</w:t>
      </w:r>
      <w:proofErr w:type="gramEnd"/>
      <w:r>
        <w:rPr>
          <w:rFonts w:hint="eastAsia"/>
          <w:sz w:val="24"/>
        </w:rPr>
        <w:t>……</w:t>
      </w:r>
    </w:p>
    <w:p w14:paraId="38E6427D" w14:textId="77777777" w:rsidR="006356CC" w:rsidRDefault="006356CC" w:rsidP="00C94BD8">
      <w:pPr>
        <w:spacing w:line="360" w:lineRule="auto"/>
        <w:ind w:leftChars="100" w:left="210"/>
        <w:rPr>
          <w:b/>
          <w:sz w:val="24"/>
        </w:rPr>
      </w:pPr>
      <w:r w:rsidRPr="00ED4979">
        <w:rPr>
          <w:b/>
          <w:sz w:val="24"/>
        </w:rPr>
        <w:tab/>
      </w:r>
      <w:r w:rsidRPr="00ED4979">
        <w:rPr>
          <w:rFonts w:hint="eastAsia"/>
          <w:b/>
          <w:sz w:val="24"/>
        </w:rPr>
        <w:t>支架</w:t>
      </w:r>
      <w:r w:rsidRPr="00ED4979">
        <w:rPr>
          <w:b/>
          <w:sz w:val="24"/>
        </w:rPr>
        <w:t>方位</w:t>
      </w:r>
    </w:p>
    <w:p w14:paraId="74918129" w14:textId="21CE60BA" w:rsidR="006356CC" w:rsidRDefault="006356CC" w:rsidP="00C94BD8">
      <w:pPr>
        <w:spacing w:line="360" w:lineRule="auto"/>
        <w:ind w:leftChars="100" w:left="210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  <w:sz w:val="24"/>
        </w:rPr>
        <w:t>支架</w:t>
      </w:r>
      <w:r>
        <w:rPr>
          <w:sz w:val="24"/>
        </w:rPr>
        <w:t>方位：</w:t>
      </w:r>
      <w:r w:rsidR="00185CF0">
        <w:rPr>
          <w:rFonts w:hint="eastAsia"/>
          <w:sz w:val="24"/>
        </w:rPr>
        <w:t>左侧、右侧、横跨（以通道走向为朝向，通道朝向定义为东西向和南北向）</w:t>
      </w:r>
    </w:p>
    <w:p w14:paraId="0D14F43D" w14:textId="77777777" w:rsidR="00902D47" w:rsidRDefault="00902D47" w:rsidP="00C94BD8">
      <w:pPr>
        <w:spacing w:line="360" w:lineRule="auto"/>
        <w:ind w:leftChars="100" w:left="210"/>
        <w:rPr>
          <w:b/>
          <w:sz w:val="24"/>
        </w:rPr>
      </w:pPr>
      <w:r>
        <w:rPr>
          <w:sz w:val="24"/>
        </w:rPr>
        <w:tab/>
      </w:r>
      <w:r w:rsidRPr="00ED4979">
        <w:rPr>
          <w:rFonts w:hint="eastAsia"/>
          <w:b/>
          <w:sz w:val="24"/>
        </w:rPr>
        <w:t>支架</w:t>
      </w:r>
      <w:r>
        <w:rPr>
          <w:b/>
          <w:sz w:val="24"/>
        </w:rPr>
        <w:t>材质类型</w:t>
      </w:r>
    </w:p>
    <w:p w14:paraId="77EA82D3" w14:textId="77777777" w:rsidR="002E04F1" w:rsidRPr="00E81D54" w:rsidRDefault="002E04F1" w:rsidP="00C94BD8">
      <w:pPr>
        <w:spacing w:line="360" w:lineRule="auto"/>
        <w:ind w:leftChars="100" w:left="210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="00E81D54" w:rsidRPr="00892A81">
        <w:rPr>
          <w:rFonts w:hint="eastAsia"/>
          <w:sz w:val="24"/>
        </w:rPr>
        <w:t>铸铁、玻璃钢……</w:t>
      </w:r>
    </w:p>
    <w:p w14:paraId="7AA9E178" w14:textId="77777777" w:rsidR="006356CC" w:rsidRDefault="006356CC" w:rsidP="00C94BD8">
      <w:pPr>
        <w:spacing w:line="360" w:lineRule="auto"/>
        <w:ind w:leftChars="100" w:left="210"/>
        <w:rPr>
          <w:b/>
          <w:sz w:val="24"/>
        </w:rPr>
      </w:pPr>
      <w:r w:rsidRPr="00ED4979">
        <w:rPr>
          <w:b/>
          <w:sz w:val="24"/>
        </w:rPr>
        <w:tab/>
      </w:r>
      <w:proofErr w:type="gramStart"/>
      <w:r w:rsidRPr="00ED4979">
        <w:rPr>
          <w:rFonts w:hint="eastAsia"/>
          <w:b/>
          <w:sz w:val="24"/>
        </w:rPr>
        <w:t>工</w:t>
      </w:r>
      <w:r w:rsidRPr="00ED4979">
        <w:rPr>
          <w:b/>
          <w:sz w:val="24"/>
        </w:rPr>
        <w:t>井类型</w:t>
      </w:r>
      <w:proofErr w:type="gramEnd"/>
    </w:p>
    <w:p w14:paraId="623BAC82" w14:textId="05618FAC" w:rsidR="006356CC" w:rsidRDefault="006356CC" w:rsidP="00C94BD8">
      <w:pPr>
        <w:spacing w:line="360" w:lineRule="auto"/>
        <w:ind w:leftChars="100" w:left="210"/>
        <w:rPr>
          <w:sz w:val="24"/>
        </w:rPr>
      </w:pPr>
      <w:r w:rsidRPr="00350E31">
        <w:rPr>
          <w:sz w:val="24"/>
        </w:rPr>
        <w:tab/>
      </w:r>
      <w:r w:rsidRPr="00350E31">
        <w:rPr>
          <w:sz w:val="24"/>
        </w:rPr>
        <w:tab/>
      </w:r>
      <w:proofErr w:type="gramStart"/>
      <w:r>
        <w:rPr>
          <w:rFonts w:hint="eastAsia"/>
          <w:sz w:val="24"/>
        </w:rPr>
        <w:t>工</w:t>
      </w:r>
      <w:r>
        <w:rPr>
          <w:sz w:val="24"/>
        </w:rPr>
        <w:t>井类型</w:t>
      </w:r>
      <w:proofErr w:type="gramEnd"/>
      <w:r>
        <w:rPr>
          <w:sz w:val="24"/>
        </w:rPr>
        <w:t>：</w:t>
      </w:r>
      <w:r w:rsidRPr="00350E31">
        <w:rPr>
          <w:rFonts w:hint="eastAsia"/>
          <w:sz w:val="24"/>
        </w:rPr>
        <w:t>直线井、转角井、</w:t>
      </w:r>
      <w:r w:rsidR="00E81D54">
        <w:rPr>
          <w:rFonts w:hint="eastAsia"/>
          <w:sz w:val="24"/>
        </w:rPr>
        <w:t>三</w:t>
      </w:r>
      <w:r w:rsidR="00E81D54" w:rsidRPr="00350E31">
        <w:rPr>
          <w:rFonts w:hint="eastAsia"/>
          <w:sz w:val="24"/>
        </w:rPr>
        <w:t>通井、四通井、</w:t>
      </w:r>
      <w:r w:rsidRPr="00350E31">
        <w:rPr>
          <w:rFonts w:hint="eastAsia"/>
          <w:sz w:val="24"/>
        </w:rPr>
        <w:t>终端井</w:t>
      </w:r>
      <w:r>
        <w:rPr>
          <w:rFonts w:hint="eastAsia"/>
          <w:sz w:val="24"/>
        </w:rPr>
        <w:t>……</w:t>
      </w:r>
    </w:p>
    <w:p w14:paraId="2655D111" w14:textId="77777777" w:rsidR="006356CC" w:rsidRDefault="006356CC" w:rsidP="00C94BD8">
      <w:pPr>
        <w:spacing w:line="360" w:lineRule="auto"/>
        <w:ind w:leftChars="100" w:left="210"/>
        <w:rPr>
          <w:b/>
          <w:sz w:val="24"/>
        </w:rPr>
      </w:pPr>
      <w:r w:rsidRPr="00ED4979">
        <w:rPr>
          <w:b/>
          <w:sz w:val="24"/>
        </w:rPr>
        <w:tab/>
      </w:r>
      <w:r w:rsidRPr="00ED4979">
        <w:rPr>
          <w:rFonts w:hint="eastAsia"/>
          <w:b/>
          <w:sz w:val="24"/>
        </w:rPr>
        <w:t>井</w:t>
      </w:r>
      <w:r>
        <w:rPr>
          <w:rFonts w:hint="eastAsia"/>
          <w:b/>
          <w:sz w:val="24"/>
        </w:rPr>
        <w:t>盖</w:t>
      </w:r>
      <w:r w:rsidRPr="00ED4979">
        <w:rPr>
          <w:b/>
          <w:sz w:val="24"/>
        </w:rPr>
        <w:t>/</w:t>
      </w:r>
      <w:r w:rsidRPr="00ED4979">
        <w:rPr>
          <w:b/>
          <w:sz w:val="24"/>
        </w:rPr>
        <w:t>风楼形状类型</w:t>
      </w:r>
    </w:p>
    <w:p w14:paraId="45424AD9" w14:textId="77777777" w:rsidR="006356CC" w:rsidRPr="00350E31" w:rsidRDefault="006356CC" w:rsidP="00C94BD8">
      <w:pPr>
        <w:spacing w:line="360" w:lineRule="auto"/>
        <w:ind w:leftChars="100" w:left="210"/>
        <w:rPr>
          <w:sz w:val="24"/>
        </w:rPr>
      </w:pPr>
      <w:r w:rsidRPr="00350E31">
        <w:rPr>
          <w:sz w:val="24"/>
        </w:rPr>
        <w:tab/>
      </w:r>
      <w:r w:rsidRPr="00350E31">
        <w:rPr>
          <w:sz w:val="24"/>
        </w:rPr>
        <w:tab/>
      </w:r>
      <w:r w:rsidRPr="00350E31">
        <w:rPr>
          <w:rFonts w:hint="eastAsia"/>
          <w:sz w:val="24"/>
        </w:rPr>
        <w:t>井</w:t>
      </w:r>
      <w:r w:rsidRPr="00350E31">
        <w:rPr>
          <w:sz w:val="24"/>
        </w:rPr>
        <w:t>盖</w:t>
      </w:r>
      <w:r w:rsidRPr="00350E31">
        <w:rPr>
          <w:sz w:val="24"/>
        </w:rPr>
        <w:t>/</w:t>
      </w:r>
      <w:r w:rsidRPr="00350E31">
        <w:rPr>
          <w:sz w:val="24"/>
        </w:rPr>
        <w:t>风楼形状类型：</w:t>
      </w:r>
      <w:r w:rsidRPr="00350E31">
        <w:rPr>
          <w:rFonts w:hint="eastAsia"/>
          <w:sz w:val="24"/>
        </w:rPr>
        <w:t>圆</w:t>
      </w:r>
      <w:r w:rsidRPr="00350E31">
        <w:rPr>
          <w:sz w:val="24"/>
        </w:rPr>
        <w:t>形、方形</w:t>
      </w:r>
      <w:r w:rsidRPr="00350E31">
        <w:rPr>
          <w:sz w:val="24"/>
        </w:rPr>
        <w:t>……</w:t>
      </w:r>
    </w:p>
    <w:p w14:paraId="1B3E4039" w14:textId="77777777" w:rsidR="006356CC" w:rsidRDefault="006356CC" w:rsidP="00C94BD8">
      <w:pPr>
        <w:spacing w:line="360" w:lineRule="auto"/>
        <w:ind w:leftChars="100" w:left="210"/>
        <w:rPr>
          <w:b/>
          <w:sz w:val="24"/>
        </w:rPr>
      </w:pPr>
      <w:r w:rsidRPr="00ED4979">
        <w:rPr>
          <w:b/>
          <w:sz w:val="24"/>
        </w:rPr>
        <w:tab/>
      </w:r>
      <w:r w:rsidRPr="00ED4979">
        <w:rPr>
          <w:rFonts w:hint="eastAsia"/>
          <w:b/>
          <w:sz w:val="24"/>
        </w:rPr>
        <w:t>井</w:t>
      </w:r>
      <w:r w:rsidRPr="00ED4979">
        <w:rPr>
          <w:b/>
          <w:sz w:val="24"/>
        </w:rPr>
        <w:t>盖材质类型</w:t>
      </w:r>
    </w:p>
    <w:p w14:paraId="3E3298EF" w14:textId="77777777" w:rsidR="006356CC" w:rsidRPr="005C2586" w:rsidRDefault="006356CC" w:rsidP="00C94BD8">
      <w:pPr>
        <w:spacing w:line="360" w:lineRule="auto"/>
        <w:ind w:leftChars="100" w:left="210"/>
        <w:rPr>
          <w:sz w:val="24"/>
        </w:rPr>
      </w:pPr>
      <w:r w:rsidRPr="005C2586">
        <w:rPr>
          <w:sz w:val="24"/>
        </w:rPr>
        <w:tab/>
      </w:r>
      <w:r w:rsidRPr="005C2586">
        <w:rPr>
          <w:sz w:val="24"/>
        </w:rPr>
        <w:tab/>
      </w:r>
      <w:r w:rsidRPr="005C2586">
        <w:rPr>
          <w:rFonts w:hint="eastAsia"/>
          <w:sz w:val="24"/>
        </w:rPr>
        <w:t>井</w:t>
      </w:r>
      <w:r w:rsidRPr="005C2586">
        <w:rPr>
          <w:sz w:val="24"/>
        </w:rPr>
        <w:t>盖材质类型：</w:t>
      </w:r>
      <w:r w:rsidRPr="005C2586">
        <w:rPr>
          <w:rFonts w:hint="eastAsia"/>
          <w:sz w:val="24"/>
        </w:rPr>
        <w:t>玻璃</w:t>
      </w:r>
      <w:r w:rsidRPr="005C2586">
        <w:rPr>
          <w:sz w:val="24"/>
        </w:rPr>
        <w:t>钢、混凝</w:t>
      </w:r>
      <w:r w:rsidRPr="005C2586">
        <w:rPr>
          <w:rFonts w:hint="eastAsia"/>
          <w:sz w:val="24"/>
        </w:rPr>
        <w:t>土</w:t>
      </w:r>
      <w:r w:rsidRPr="005C2586">
        <w:rPr>
          <w:sz w:val="24"/>
        </w:rPr>
        <w:t>……</w:t>
      </w:r>
    </w:p>
    <w:p w14:paraId="3621D494" w14:textId="77777777" w:rsidR="006356CC" w:rsidRDefault="006356CC" w:rsidP="00C94BD8">
      <w:pPr>
        <w:spacing w:line="360" w:lineRule="auto"/>
        <w:ind w:leftChars="100" w:left="210"/>
        <w:rPr>
          <w:b/>
          <w:sz w:val="24"/>
        </w:rPr>
      </w:pPr>
      <w:r w:rsidRPr="00ED4979">
        <w:rPr>
          <w:b/>
          <w:sz w:val="24"/>
        </w:rPr>
        <w:tab/>
      </w:r>
      <w:r w:rsidRPr="00ED4979">
        <w:rPr>
          <w:rFonts w:hint="eastAsia"/>
          <w:b/>
          <w:sz w:val="24"/>
        </w:rPr>
        <w:t>单</w:t>
      </w:r>
      <w:r w:rsidRPr="00ED4979">
        <w:rPr>
          <w:b/>
          <w:sz w:val="24"/>
        </w:rPr>
        <w:t>位类型</w:t>
      </w:r>
    </w:p>
    <w:p w14:paraId="4AE4FDBE" w14:textId="77777777" w:rsidR="006356CC" w:rsidRPr="005C2586" w:rsidRDefault="006356CC" w:rsidP="00C94BD8">
      <w:pPr>
        <w:spacing w:line="360" w:lineRule="auto"/>
        <w:ind w:leftChars="300" w:left="630" w:firstLine="210"/>
        <w:rPr>
          <w:sz w:val="24"/>
        </w:rPr>
      </w:pPr>
      <w:r w:rsidRPr="005C2586">
        <w:rPr>
          <w:rFonts w:hint="eastAsia"/>
          <w:sz w:val="24"/>
        </w:rPr>
        <w:t>单</w:t>
      </w:r>
      <w:r w:rsidRPr="005C2586">
        <w:rPr>
          <w:sz w:val="24"/>
        </w:rPr>
        <w:t>位类型</w:t>
      </w:r>
      <w:r w:rsidRPr="005C2586">
        <w:rPr>
          <w:rFonts w:hint="eastAsia"/>
          <w:sz w:val="24"/>
        </w:rPr>
        <w:t>：生产</w:t>
      </w:r>
      <w:r w:rsidRPr="005C2586">
        <w:rPr>
          <w:sz w:val="24"/>
        </w:rPr>
        <w:t>厂家</w:t>
      </w:r>
      <w:r w:rsidRPr="005C2586">
        <w:rPr>
          <w:rFonts w:hint="eastAsia"/>
          <w:sz w:val="24"/>
        </w:rPr>
        <w:t>/</w:t>
      </w:r>
      <w:r w:rsidRPr="005C2586">
        <w:rPr>
          <w:rFonts w:hint="eastAsia"/>
          <w:sz w:val="24"/>
        </w:rPr>
        <w:t>施</w:t>
      </w:r>
      <w:r w:rsidRPr="005C2586">
        <w:rPr>
          <w:sz w:val="24"/>
        </w:rPr>
        <w:t>工单位</w:t>
      </w:r>
      <w:r w:rsidRPr="005C2586">
        <w:rPr>
          <w:sz w:val="24"/>
        </w:rPr>
        <w:t>/</w:t>
      </w:r>
      <w:r w:rsidRPr="005C2586">
        <w:rPr>
          <w:rFonts w:hint="eastAsia"/>
          <w:sz w:val="24"/>
        </w:rPr>
        <w:t>监</w:t>
      </w:r>
      <w:r w:rsidRPr="005C2586">
        <w:rPr>
          <w:sz w:val="24"/>
        </w:rPr>
        <w:t>理单位</w:t>
      </w:r>
    </w:p>
    <w:p w14:paraId="4DE742E8" w14:textId="77777777" w:rsidR="006356CC" w:rsidRDefault="006356CC" w:rsidP="00C94BD8">
      <w:pPr>
        <w:spacing w:line="360" w:lineRule="auto"/>
        <w:ind w:leftChars="100" w:left="210"/>
        <w:rPr>
          <w:b/>
          <w:sz w:val="24"/>
        </w:rPr>
      </w:pPr>
      <w:r w:rsidRPr="00ED4979">
        <w:rPr>
          <w:b/>
          <w:sz w:val="24"/>
        </w:rPr>
        <w:tab/>
      </w:r>
      <w:r w:rsidRPr="00ED4979">
        <w:rPr>
          <w:rFonts w:hint="eastAsia"/>
          <w:b/>
          <w:sz w:val="24"/>
        </w:rPr>
        <w:t>缺陷</w:t>
      </w:r>
      <w:r w:rsidRPr="00ED4979">
        <w:rPr>
          <w:b/>
          <w:sz w:val="24"/>
        </w:rPr>
        <w:t>等级</w:t>
      </w:r>
    </w:p>
    <w:p w14:paraId="3BFE92CD" w14:textId="77777777" w:rsidR="006356CC" w:rsidRPr="00ED4979" w:rsidRDefault="006356CC" w:rsidP="00C94BD8">
      <w:pPr>
        <w:spacing w:line="360" w:lineRule="auto"/>
        <w:ind w:leftChars="100" w:left="210"/>
        <w:rPr>
          <w:b/>
          <w:sz w:val="24"/>
        </w:rPr>
      </w:pPr>
      <w:r w:rsidRPr="00D96E36">
        <w:rPr>
          <w:sz w:val="24"/>
        </w:rPr>
        <w:tab/>
      </w:r>
      <w:r w:rsidRPr="00D96E36">
        <w:rPr>
          <w:sz w:val="24"/>
        </w:rPr>
        <w:tab/>
      </w:r>
      <w:r w:rsidRPr="00D96E36">
        <w:rPr>
          <w:rFonts w:hint="eastAsia"/>
          <w:sz w:val="24"/>
        </w:rPr>
        <w:t>缺陷</w:t>
      </w:r>
      <w:r w:rsidRPr="00D96E36">
        <w:rPr>
          <w:sz w:val="24"/>
        </w:rPr>
        <w:t>等级</w:t>
      </w:r>
      <w:r>
        <w:rPr>
          <w:rFonts w:hint="eastAsia"/>
          <w:sz w:val="24"/>
        </w:rPr>
        <w:t>：</w:t>
      </w:r>
      <w:r w:rsidRPr="00D96E36">
        <w:rPr>
          <w:rFonts w:hint="eastAsia"/>
          <w:sz w:val="24"/>
        </w:rPr>
        <w:t>一般缺陷、严重缺陷、危急缺陷</w:t>
      </w:r>
    </w:p>
    <w:p w14:paraId="3052981E" w14:textId="77777777" w:rsidR="006356CC" w:rsidRPr="00ED4979" w:rsidRDefault="006356CC" w:rsidP="00C94BD8">
      <w:pPr>
        <w:spacing w:line="360" w:lineRule="auto"/>
        <w:ind w:leftChars="100" w:left="210"/>
        <w:rPr>
          <w:b/>
          <w:sz w:val="24"/>
        </w:rPr>
      </w:pPr>
      <w:r w:rsidRPr="00ED4979">
        <w:rPr>
          <w:b/>
          <w:sz w:val="24"/>
        </w:rPr>
        <w:tab/>
      </w:r>
      <w:r w:rsidRPr="00ED4979">
        <w:rPr>
          <w:rFonts w:hint="eastAsia"/>
          <w:b/>
          <w:sz w:val="24"/>
        </w:rPr>
        <w:t>缺陷</w:t>
      </w:r>
      <w:r w:rsidRPr="00ED4979">
        <w:rPr>
          <w:b/>
          <w:sz w:val="24"/>
        </w:rPr>
        <w:t>分类</w:t>
      </w:r>
    </w:p>
    <w:p w14:paraId="6BA281F9" w14:textId="77777777" w:rsidR="006356CC" w:rsidRDefault="006356CC" w:rsidP="00C94BD8">
      <w:pPr>
        <w:spacing w:line="360" w:lineRule="auto"/>
        <w:ind w:leftChars="100" w:left="210"/>
        <w:rPr>
          <w:sz w:val="24"/>
        </w:rPr>
      </w:pPr>
      <w:r w:rsidRPr="00D96E36">
        <w:rPr>
          <w:color w:val="FF0000"/>
          <w:sz w:val="24"/>
        </w:rPr>
        <w:tab/>
      </w:r>
      <w:r w:rsidRPr="00D96E36">
        <w:rPr>
          <w:color w:val="FF0000"/>
          <w:sz w:val="24"/>
        </w:rPr>
        <w:tab/>
      </w:r>
      <w:r w:rsidRPr="001C4F2A">
        <w:rPr>
          <w:rFonts w:hint="eastAsia"/>
          <w:sz w:val="24"/>
        </w:rPr>
        <w:t>缺陷</w:t>
      </w:r>
      <w:r w:rsidRPr="001C4F2A">
        <w:rPr>
          <w:sz w:val="24"/>
        </w:rPr>
        <w:t>分类</w:t>
      </w:r>
      <w:r w:rsidRPr="001C4F2A">
        <w:rPr>
          <w:rFonts w:hint="eastAsia"/>
          <w:sz w:val="24"/>
        </w:rPr>
        <w:t>：</w:t>
      </w:r>
      <w:r w:rsidRPr="001C4F2A">
        <w:rPr>
          <w:sz w:val="24"/>
        </w:rPr>
        <w:t>本体缺陷、井底缺陷、井盖破损、有杂物</w:t>
      </w:r>
      <w:r w:rsidRPr="001C4F2A">
        <w:rPr>
          <w:sz w:val="24"/>
        </w:rPr>
        <w:t>……</w:t>
      </w:r>
    </w:p>
    <w:p w14:paraId="54612DCF" w14:textId="77777777" w:rsidR="006356CC" w:rsidRPr="00153F19" w:rsidRDefault="006356CC" w:rsidP="00C94BD8">
      <w:pPr>
        <w:spacing w:line="360" w:lineRule="auto"/>
        <w:ind w:leftChars="100" w:left="210" w:firstLine="210"/>
        <w:rPr>
          <w:b/>
          <w:sz w:val="24"/>
        </w:rPr>
      </w:pPr>
      <w:r w:rsidRPr="00153F19">
        <w:rPr>
          <w:rFonts w:hint="eastAsia"/>
          <w:b/>
          <w:sz w:val="24"/>
        </w:rPr>
        <w:t>班组专业类</w:t>
      </w:r>
      <w:r>
        <w:rPr>
          <w:rFonts w:hint="eastAsia"/>
          <w:b/>
          <w:sz w:val="24"/>
        </w:rPr>
        <w:t>型</w:t>
      </w:r>
    </w:p>
    <w:p w14:paraId="2F273DE2" w14:textId="77777777" w:rsidR="006356CC" w:rsidRDefault="006356CC" w:rsidP="00C94BD8">
      <w:pPr>
        <w:spacing w:line="360" w:lineRule="auto"/>
        <w:ind w:leftChars="100" w:left="21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输电</w:t>
      </w:r>
      <w:r>
        <w:rPr>
          <w:sz w:val="24"/>
        </w:rPr>
        <w:t>、</w:t>
      </w:r>
      <w:r>
        <w:rPr>
          <w:rFonts w:hint="eastAsia"/>
          <w:sz w:val="24"/>
        </w:rPr>
        <w:t>配</w:t>
      </w:r>
      <w:r>
        <w:rPr>
          <w:sz w:val="24"/>
        </w:rPr>
        <w:t>电、</w:t>
      </w:r>
      <w:r w:rsidR="002E04F1">
        <w:rPr>
          <w:sz w:val="24"/>
        </w:rPr>
        <w:t>通道</w:t>
      </w:r>
      <w:r>
        <w:rPr>
          <w:sz w:val="24"/>
        </w:rPr>
        <w:t>。</w:t>
      </w:r>
    </w:p>
    <w:p w14:paraId="0F7DDF38" w14:textId="77777777" w:rsidR="006356CC" w:rsidRPr="00153F19" w:rsidRDefault="006356CC" w:rsidP="00C94BD8">
      <w:pPr>
        <w:spacing w:line="360" w:lineRule="auto"/>
        <w:ind w:leftChars="100" w:left="210"/>
        <w:rPr>
          <w:b/>
          <w:color w:val="FF0000"/>
          <w:sz w:val="24"/>
        </w:rPr>
      </w:pPr>
      <w:r w:rsidRPr="00153F19">
        <w:rPr>
          <w:b/>
          <w:sz w:val="24"/>
        </w:rPr>
        <w:tab/>
      </w:r>
      <w:proofErr w:type="gramStart"/>
      <w:r w:rsidRPr="00153F19">
        <w:rPr>
          <w:rFonts w:hint="eastAsia"/>
          <w:b/>
          <w:sz w:val="24"/>
        </w:rPr>
        <w:t>虚拟工井类型</w:t>
      </w:r>
      <w:proofErr w:type="gramEnd"/>
    </w:p>
    <w:p w14:paraId="631DA698" w14:textId="0AD173A2" w:rsidR="00221674" w:rsidRDefault="006356CC" w:rsidP="00C94BD8">
      <w:pPr>
        <w:spacing w:line="360" w:lineRule="auto"/>
        <w:rPr>
          <w:sz w:val="24"/>
        </w:rPr>
      </w:pPr>
      <w:r w:rsidRPr="00153F19">
        <w:rPr>
          <w:sz w:val="24"/>
        </w:rPr>
        <w:tab/>
      </w:r>
      <w:r w:rsidRPr="00153F19">
        <w:rPr>
          <w:sz w:val="24"/>
        </w:rPr>
        <w:tab/>
      </w:r>
      <w:r w:rsidRPr="00153F19">
        <w:rPr>
          <w:rFonts w:hint="eastAsia"/>
          <w:sz w:val="24"/>
        </w:rPr>
        <w:t>虚拟出线工井、支架变动虚拟工井、电缆摆放变动</w:t>
      </w:r>
      <w:r w:rsidRPr="00153F19">
        <w:rPr>
          <w:sz w:val="24"/>
        </w:rPr>
        <w:t>……</w:t>
      </w:r>
    </w:p>
    <w:p w14:paraId="7ACF77C6" w14:textId="77777777" w:rsidR="007F63BC" w:rsidRPr="00892A81" w:rsidRDefault="007F63BC" w:rsidP="00C94BD8">
      <w:pPr>
        <w:spacing w:line="360" w:lineRule="auto"/>
        <w:rPr>
          <w:color w:val="FF0000"/>
          <w:sz w:val="24"/>
        </w:rPr>
      </w:pPr>
    </w:p>
    <w:p w14:paraId="6226B3CB" w14:textId="77777777" w:rsidR="00C02E1B" w:rsidRPr="00892A81" w:rsidRDefault="00C02E1B" w:rsidP="00C94BD8">
      <w:pPr>
        <w:spacing w:line="360" w:lineRule="auto"/>
        <w:rPr>
          <w:b/>
          <w:sz w:val="24"/>
        </w:rPr>
      </w:pPr>
      <w:r w:rsidRPr="00892A81">
        <w:rPr>
          <w:rFonts w:hint="eastAsia"/>
          <w:b/>
          <w:sz w:val="24"/>
        </w:rPr>
        <w:lastRenderedPageBreak/>
        <w:t>增加在线监测数据接口定义</w:t>
      </w:r>
    </w:p>
    <w:p w14:paraId="01CC50B6" w14:textId="77777777" w:rsidR="00C02E1B" w:rsidRDefault="00C02E1B" w:rsidP="00C94BD8">
      <w:pPr>
        <w:spacing w:line="360" w:lineRule="auto"/>
        <w:rPr>
          <w:sz w:val="24"/>
        </w:rPr>
      </w:pPr>
      <w:r>
        <w:rPr>
          <w:rFonts w:hint="eastAsia"/>
          <w:sz w:val="24"/>
        </w:rPr>
        <w:t>监测对象</w:t>
      </w:r>
      <w:r w:rsidR="00C65534">
        <w:rPr>
          <w:rFonts w:hint="eastAsia"/>
          <w:sz w:val="24"/>
        </w:rPr>
        <w:t>类型</w:t>
      </w:r>
      <w:r>
        <w:rPr>
          <w:sz w:val="24"/>
        </w:rPr>
        <w:tab/>
      </w:r>
      <w:r>
        <w:rPr>
          <w:rFonts w:hint="eastAsia"/>
          <w:sz w:val="24"/>
        </w:rPr>
        <w:t>本体温度、接头温度、运行电流、护层环流、积水井水位、环境气体、</w:t>
      </w:r>
      <w:r w:rsidR="00C65534">
        <w:rPr>
          <w:rFonts w:hint="eastAsia"/>
          <w:sz w:val="24"/>
        </w:rPr>
        <w:t>环境温度、环境湿度、</w:t>
      </w:r>
      <w:r w:rsidR="0053188A">
        <w:rPr>
          <w:rFonts w:hint="eastAsia"/>
          <w:sz w:val="24"/>
        </w:rPr>
        <w:t>井盖状态</w:t>
      </w:r>
    </w:p>
    <w:p w14:paraId="1641010E" w14:textId="77777777" w:rsidR="0053188A" w:rsidRPr="00C65534" w:rsidRDefault="0053188A" w:rsidP="00C94BD8">
      <w:pPr>
        <w:spacing w:line="360" w:lineRule="auto"/>
        <w:rPr>
          <w:b/>
        </w:rPr>
      </w:pPr>
    </w:p>
    <w:p w14:paraId="56D22CA3" w14:textId="77777777" w:rsidR="006356CC" w:rsidRPr="003A0BB1" w:rsidRDefault="006356CC" w:rsidP="00C94BD8">
      <w:pPr>
        <w:pStyle w:val="5"/>
        <w:numPr>
          <w:ilvl w:val="4"/>
          <w:numId w:val="12"/>
        </w:numPr>
        <w:rPr>
          <w:sz w:val="30"/>
          <w:szCs w:val="30"/>
        </w:rPr>
      </w:pPr>
      <w:r w:rsidRPr="003A0BB1">
        <w:rPr>
          <w:rFonts w:hint="eastAsia"/>
          <w:sz w:val="30"/>
          <w:szCs w:val="30"/>
        </w:rPr>
        <w:t>基础</w:t>
      </w:r>
      <w:r w:rsidRPr="003A0BB1">
        <w:rPr>
          <w:sz w:val="30"/>
          <w:szCs w:val="30"/>
        </w:rPr>
        <w:t>信息管理</w:t>
      </w:r>
    </w:p>
    <w:p w14:paraId="58073CAF" w14:textId="77777777" w:rsidR="006356CC" w:rsidRPr="00425F82" w:rsidRDefault="006356CC" w:rsidP="00C94BD8">
      <w:pPr>
        <w:spacing w:line="360" w:lineRule="auto"/>
        <w:ind w:leftChars="300" w:left="630" w:firstLine="210"/>
        <w:rPr>
          <w:b/>
          <w:sz w:val="24"/>
        </w:rPr>
      </w:pPr>
      <w:r w:rsidRPr="00425F82">
        <w:rPr>
          <w:rFonts w:hint="eastAsia"/>
          <w:b/>
          <w:sz w:val="24"/>
        </w:rPr>
        <w:t>片</w:t>
      </w:r>
      <w:r w:rsidRPr="00425F82">
        <w:rPr>
          <w:b/>
          <w:sz w:val="24"/>
        </w:rPr>
        <w:t>区信息</w:t>
      </w:r>
    </w:p>
    <w:p w14:paraId="28AFECC1" w14:textId="77777777" w:rsidR="006356CC" w:rsidRPr="00425F82" w:rsidRDefault="006356CC" w:rsidP="00C94BD8">
      <w:pPr>
        <w:spacing w:line="360" w:lineRule="auto"/>
        <w:ind w:leftChars="300" w:left="630"/>
        <w:rPr>
          <w:sz w:val="24"/>
        </w:rPr>
      </w:pPr>
      <w:r w:rsidRPr="00425F82">
        <w:rPr>
          <w:sz w:val="24"/>
        </w:rPr>
        <w:tab/>
      </w:r>
      <w:r w:rsidRPr="00425F82">
        <w:rPr>
          <w:sz w:val="24"/>
        </w:rPr>
        <w:tab/>
      </w:r>
      <w:r w:rsidRPr="00153F19">
        <w:rPr>
          <w:rFonts w:hint="eastAsia"/>
          <w:sz w:val="24"/>
        </w:rPr>
        <w:t>变电站、</w:t>
      </w:r>
      <w:r w:rsidR="002E04F1">
        <w:rPr>
          <w:rFonts w:hint="eastAsia"/>
          <w:sz w:val="24"/>
        </w:rPr>
        <w:t>通道</w:t>
      </w:r>
      <w:r w:rsidRPr="00425F82">
        <w:rPr>
          <w:sz w:val="24"/>
        </w:rPr>
        <w:t>、</w:t>
      </w:r>
      <w:proofErr w:type="gramStart"/>
      <w:r w:rsidRPr="00425F82">
        <w:rPr>
          <w:sz w:val="24"/>
        </w:rPr>
        <w:t>工井</w:t>
      </w:r>
      <w:proofErr w:type="gramEnd"/>
      <w:r w:rsidRPr="00425F82">
        <w:rPr>
          <w:sz w:val="24"/>
        </w:rPr>
        <w:t>/</w:t>
      </w:r>
      <w:r w:rsidRPr="00425F82">
        <w:rPr>
          <w:sz w:val="24"/>
        </w:rPr>
        <w:t>风楼归属</w:t>
      </w:r>
      <w:r w:rsidRPr="00425F82">
        <w:rPr>
          <w:rFonts w:hint="eastAsia"/>
          <w:sz w:val="24"/>
        </w:rPr>
        <w:t>片</w:t>
      </w:r>
      <w:r w:rsidRPr="00425F82">
        <w:rPr>
          <w:sz w:val="24"/>
        </w:rPr>
        <w:t>区。</w:t>
      </w:r>
      <w:r>
        <w:rPr>
          <w:rFonts w:hint="eastAsia"/>
          <w:sz w:val="24"/>
        </w:rPr>
        <w:t>片</w:t>
      </w:r>
      <w:r>
        <w:rPr>
          <w:sz w:val="24"/>
        </w:rPr>
        <w:t>区编号、名称、描述</w:t>
      </w:r>
      <w:r>
        <w:rPr>
          <w:rFonts w:hint="eastAsia"/>
          <w:sz w:val="24"/>
        </w:rPr>
        <w:t>。</w:t>
      </w:r>
    </w:p>
    <w:p w14:paraId="001A602A" w14:textId="77777777" w:rsidR="006356CC" w:rsidRPr="00425F82" w:rsidRDefault="006356CC" w:rsidP="00C94BD8">
      <w:pPr>
        <w:spacing w:line="360" w:lineRule="auto"/>
        <w:ind w:leftChars="300" w:left="630" w:firstLine="210"/>
        <w:rPr>
          <w:b/>
          <w:sz w:val="24"/>
        </w:rPr>
      </w:pPr>
      <w:r w:rsidRPr="00425F82">
        <w:rPr>
          <w:rFonts w:hint="eastAsia"/>
          <w:b/>
          <w:sz w:val="24"/>
        </w:rPr>
        <w:t>变</w:t>
      </w:r>
      <w:r w:rsidRPr="00425F82">
        <w:rPr>
          <w:b/>
          <w:sz w:val="24"/>
        </w:rPr>
        <w:t>电站信息</w:t>
      </w:r>
    </w:p>
    <w:p w14:paraId="0EE7D9A4" w14:textId="77777777" w:rsidR="006356CC" w:rsidRPr="00153F19" w:rsidRDefault="006356CC" w:rsidP="00C94BD8">
      <w:pPr>
        <w:spacing w:line="360" w:lineRule="auto"/>
        <w:ind w:leftChars="300" w:left="630"/>
        <w:rPr>
          <w:sz w:val="24"/>
        </w:rPr>
      </w:pPr>
      <w:r w:rsidRPr="00153F19">
        <w:rPr>
          <w:sz w:val="24"/>
        </w:rPr>
        <w:tab/>
      </w:r>
      <w:r w:rsidRPr="00153F19">
        <w:rPr>
          <w:sz w:val="24"/>
        </w:rPr>
        <w:tab/>
      </w:r>
      <w:r w:rsidRPr="00153F19">
        <w:rPr>
          <w:rFonts w:hint="eastAsia"/>
          <w:sz w:val="24"/>
        </w:rPr>
        <w:t>归属片区。变电站编号、名称、描述。</w:t>
      </w:r>
    </w:p>
    <w:p w14:paraId="6F952CC3" w14:textId="77777777" w:rsidR="006356CC" w:rsidRPr="00425F82" w:rsidRDefault="006356CC" w:rsidP="00C94BD8">
      <w:pPr>
        <w:spacing w:line="360" w:lineRule="auto"/>
        <w:ind w:leftChars="300" w:left="630"/>
        <w:rPr>
          <w:b/>
          <w:sz w:val="24"/>
        </w:rPr>
      </w:pPr>
      <w:r w:rsidRPr="00425F82">
        <w:rPr>
          <w:b/>
          <w:sz w:val="24"/>
        </w:rPr>
        <w:tab/>
      </w:r>
      <w:r w:rsidRPr="00425F82">
        <w:rPr>
          <w:rFonts w:hint="eastAsia"/>
          <w:b/>
          <w:sz w:val="24"/>
        </w:rPr>
        <w:t>单位</w:t>
      </w:r>
      <w:r w:rsidRPr="00425F82">
        <w:rPr>
          <w:b/>
          <w:sz w:val="24"/>
        </w:rPr>
        <w:t>信息</w:t>
      </w:r>
      <w:r>
        <w:rPr>
          <w:rFonts w:hint="eastAsia"/>
          <w:b/>
          <w:sz w:val="24"/>
        </w:rPr>
        <w:t>（</w:t>
      </w:r>
      <w:r w:rsidRPr="00A62EBA">
        <w:rPr>
          <w:rFonts w:hint="eastAsia"/>
          <w:sz w:val="24"/>
        </w:rPr>
        <w:t>施</w:t>
      </w:r>
      <w:r w:rsidRPr="00A62EBA">
        <w:rPr>
          <w:sz w:val="24"/>
        </w:rPr>
        <w:t>工单位</w:t>
      </w:r>
      <w:r w:rsidRPr="00A62EBA">
        <w:rPr>
          <w:sz w:val="24"/>
        </w:rPr>
        <w:t>/</w:t>
      </w:r>
      <w:r w:rsidRPr="00A62EBA">
        <w:rPr>
          <w:sz w:val="24"/>
        </w:rPr>
        <w:t>监理单位</w:t>
      </w:r>
      <w:r w:rsidRPr="00A62EBA">
        <w:rPr>
          <w:sz w:val="24"/>
        </w:rPr>
        <w:t>/</w:t>
      </w:r>
      <w:r w:rsidRPr="00A62EBA">
        <w:rPr>
          <w:sz w:val="24"/>
        </w:rPr>
        <w:t>设备厂家</w:t>
      </w:r>
      <w:r>
        <w:rPr>
          <w:b/>
          <w:sz w:val="24"/>
        </w:rPr>
        <w:t>）</w:t>
      </w:r>
    </w:p>
    <w:p w14:paraId="48E32849" w14:textId="77777777" w:rsidR="006356CC" w:rsidRPr="00425F82" w:rsidRDefault="006356CC" w:rsidP="00C94BD8">
      <w:pPr>
        <w:spacing w:line="360" w:lineRule="auto"/>
        <w:ind w:leftChars="300" w:left="630"/>
        <w:rPr>
          <w:sz w:val="24"/>
        </w:rPr>
      </w:pPr>
      <w:r w:rsidRPr="00425F82">
        <w:rPr>
          <w:sz w:val="24"/>
        </w:rPr>
        <w:tab/>
      </w:r>
      <w:r w:rsidRPr="00425F82">
        <w:rPr>
          <w:sz w:val="24"/>
        </w:rPr>
        <w:tab/>
      </w:r>
      <w:r w:rsidRPr="00425F82">
        <w:rPr>
          <w:sz w:val="24"/>
        </w:rPr>
        <w:t>编号、单位名称、单位类型、</w:t>
      </w:r>
      <w:r w:rsidRPr="00425F82">
        <w:rPr>
          <w:rFonts w:hint="eastAsia"/>
          <w:sz w:val="24"/>
        </w:rPr>
        <w:t>单位</w:t>
      </w:r>
      <w:r w:rsidRPr="00425F82">
        <w:rPr>
          <w:sz w:val="24"/>
        </w:rPr>
        <w:t>地址</w:t>
      </w:r>
      <w:r w:rsidRPr="00425F82">
        <w:rPr>
          <w:rFonts w:hint="eastAsia"/>
          <w:sz w:val="24"/>
        </w:rPr>
        <w:t>、</w:t>
      </w:r>
      <w:r w:rsidRPr="00425F82">
        <w:rPr>
          <w:sz w:val="24"/>
        </w:rPr>
        <w:t>单位</w:t>
      </w:r>
      <w:r w:rsidRPr="00425F82">
        <w:rPr>
          <w:rFonts w:hint="eastAsia"/>
          <w:sz w:val="24"/>
        </w:rPr>
        <w:t>电话</w:t>
      </w:r>
      <w:r w:rsidRPr="00425F82">
        <w:rPr>
          <w:sz w:val="24"/>
        </w:rPr>
        <w:t>、联系人、</w:t>
      </w:r>
      <w:r w:rsidRPr="00425F82">
        <w:rPr>
          <w:rFonts w:hint="eastAsia"/>
          <w:sz w:val="24"/>
        </w:rPr>
        <w:t>联系</w:t>
      </w:r>
      <w:r w:rsidRPr="00425F82">
        <w:rPr>
          <w:sz w:val="24"/>
        </w:rPr>
        <w:t>人电话</w:t>
      </w:r>
      <w:r>
        <w:rPr>
          <w:rFonts w:hint="eastAsia"/>
          <w:sz w:val="24"/>
        </w:rPr>
        <w:t>、备注</w:t>
      </w:r>
    </w:p>
    <w:p w14:paraId="4D8D56B4" w14:textId="77777777" w:rsidR="006356CC" w:rsidRPr="00425F82" w:rsidRDefault="006356CC" w:rsidP="00C94BD8">
      <w:pPr>
        <w:spacing w:line="360" w:lineRule="auto"/>
        <w:ind w:leftChars="300" w:left="630"/>
        <w:rPr>
          <w:b/>
          <w:sz w:val="24"/>
        </w:rPr>
      </w:pPr>
      <w:r w:rsidRPr="00425F82">
        <w:rPr>
          <w:b/>
          <w:sz w:val="24"/>
        </w:rPr>
        <w:tab/>
      </w:r>
      <w:r w:rsidRPr="00425F82">
        <w:rPr>
          <w:rFonts w:hint="eastAsia"/>
          <w:b/>
          <w:sz w:val="24"/>
        </w:rPr>
        <w:t>部门</w:t>
      </w:r>
      <w:r w:rsidRPr="00425F82">
        <w:rPr>
          <w:b/>
          <w:sz w:val="24"/>
        </w:rPr>
        <w:t>信息</w:t>
      </w:r>
    </w:p>
    <w:p w14:paraId="42441D98" w14:textId="77777777" w:rsidR="006356CC" w:rsidRPr="00425F82" w:rsidRDefault="006356CC" w:rsidP="00C94BD8">
      <w:pPr>
        <w:spacing w:line="360" w:lineRule="auto"/>
        <w:ind w:leftChars="300" w:left="630"/>
        <w:rPr>
          <w:sz w:val="24"/>
        </w:rPr>
      </w:pPr>
      <w:r w:rsidRPr="00425F82">
        <w:rPr>
          <w:sz w:val="24"/>
        </w:rPr>
        <w:tab/>
      </w:r>
      <w:r w:rsidRPr="00425F82">
        <w:rPr>
          <w:sz w:val="24"/>
        </w:rPr>
        <w:tab/>
      </w:r>
      <w:r w:rsidRPr="00425F82">
        <w:rPr>
          <w:rFonts w:hint="eastAsia"/>
          <w:sz w:val="24"/>
        </w:rPr>
        <w:t>用户</w:t>
      </w:r>
      <w:r w:rsidRPr="00425F82">
        <w:rPr>
          <w:sz w:val="24"/>
        </w:rPr>
        <w:t>归属的部门。</w:t>
      </w:r>
      <w:r>
        <w:rPr>
          <w:rFonts w:hint="eastAsia"/>
          <w:sz w:val="24"/>
        </w:rPr>
        <w:t>部门</w:t>
      </w:r>
      <w:r>
        <w:rPr>
          <w:sz w:val="24"/>
        </w:rPr>
        <w:t>编号、部门名称、描述。</w:t>
      </w:r>
    </w:p>
    <w:p w14:paraId="4A3020C4" w14:textId="77777777" w:rsidR="006356CC" w:rsidRPr="00425F82" w:rsidRDefault="006356CC" w:rsidP="00C94BD8">
      <w:pPr>
        <w:spacing w:line="360" w:lineRule="auto"/>
        <w:ind w:left="420" w:firstLine="420"/>
        <w:rPr>
          <w:b/>
          <w:sz w:val="24"/>
        </w:rPr>
      </w:pPr>
      <w:proofErr w:type="gramStart"/>
      <w:r>
        <w:rPr>
          <w:rFonts w:hint="eastAsia"/>
          <w:b/>
          <w:sz w:val="24"/>
        </w:rPr>
        <w:t>运</w:t>
      </w:r>
      <w:r>
        <w:rPr>
          <w:b/>
          <w:sz w:val="24"/>
        </w:rPr>
        <w:t>检</w:t>
      </w:r>
      <w:r w:rsidRPr="00425F82">
        <w:rPr>
          <w:rFonts w:hint="eastAsia"/>
          <w:b/>
          <w:sz w:val="24"/>
        </w:rPr>
        <w:t>班</w:t>
      </w:r>
      <w:r w:rsidRPr="00425F82">
        <w:rPr>
          <w:b/>
          <w:sz w:val="24"/>
        </w:rPr>
        <w:t>组</w:t>
      </w:r>
      <w:proofErr w:type="gramEnd"/>
    </w:p>
    <w:p w14:paraId="3365E329" w14:textId="77777777" w:rsidR="006356CC" w:rsidRPr="00425F82" w:rsidRDefault="006356CC" w:rsidP="00C94BD8">
      <w:pPr>
        <w:spacing w:line="360" w:lineRule="auto"/>
        <w:ind w:left="420" w:firstLine="420"/>
        <w:rPr>
          <w:sz w:val="24"/>
        </w:rPr>
      </w:pPr>
      <w:r w:rsidRPr="00425F82">
        <w:rPr>
          <w:sz w:val="24"/>
        </w:rPr>
        <w:tab/>
      </w:r>
      <w:r w:rsidRPr="00425F82">
        <w:rPr>
          <w:rFonts w:hint="eastAsia"/>
          <w:sz w:val="24"/>
        </w:rPr>
        <w:t>班</w:t>
      </w:r>
      <w:r>
        <w:rPr>
          <w:sz w:val="24"/>
        </w:rPr>
        <w:t>组</w:t>
      </w:r>
      <w:r>
        <w:rPr>
          <w:rFonts w:hint="eastAsia"/>
          <w:sz w:val="24"/>
        </w:rPr>
        <w:t>归</w:t>
      </w:r>
      <w:r>
        <w:rPr>
          <w:sz w:val="24"/>
        </w:rPr>
        <w:t>属于部门</w:t>
      </w:r>
      <w:r>
        <w:rPr>
          <w:rFonts w:hint="eastAsia"/>
          <w:sz w:val="24"/>
        </w:rPr>
        <w:t>。</w:t>
      </w:r>
      <w:r>
        <w:rPr>
          <w:sz w:val="24"/>
        </w:rPr>
        <w:t>班组编号、名称、</w:t>
      </w:r>
      <w:r>
        <w:rPr>
          <w:rFonts w:hint="eastAsia"/>
          <w:sz w:val="24"/>
        </w:rPr>
        <w:t>专</w:t>
      </w:r>
      <w:r>
        <w:rPr>
          <w:sz w:val="24"/>
        </w:rPr>
        <w:t>业类型、描述。</w:t>
      </w:r>
    </w:p>
    <w:p w14:paraId="66C85B35" w14:textId="77777777" w:rsidR="006356CC" w:rsidRDefault="006356CC" w:rsidP="00C94BD8">
      <w:pPr>
        <w:pStyle w:val="4"/>
        <w:numPr>
          <w:ilvl w:val="3"/>
          <w:numId w:val="12"/>
        </w:numPr>
        <w:spacing w:line="360" w:lineRule="auto"/>
      </w:pPr>
      <w:bookmarkStart w:id="32" w:name="_Toc405213626"/>
      <w:r w:rsidRPr="00BF4A13">
        <w:rPr>
          <w:rFonts w:hint="eastAsia"/>
          <w:sz w:val="30"/>
          <w:szCs w:val="30"/>
        </w:rPr>
        <w:t>用户</w:t>
      </w:r>
      <w:r w:rsidRPr="00BF4A13">
        <w:rPr>
          <w:sz w:val="30"/>
          <w:szCs w:val="30"/>
        </w:rPr>
        <w:t>管理</w:t>
      </w:r>
      <w:bookmarkEnd w:id="32"/>
    </w:p>
    <w:p w14:paraId="2F5FECC0" w14:textId="77777777" w:rsidR="006356CC" w:rsidRPr="00ED4979" w:rsidRDefault="006356CC" w:rsidP="00C94BD8">
      <w:pPr>
        <w:pStyle w:val="5"/>
        <w:numPr>
          <w:ilvl w:val="4"/>
          <w:numId w:val="12"/>
        </w:numPr>
        <w:rPr>
          <w:sz w:val="30"/>
          <w:szCs w:val="30"/>
        </w:rPr>
      </w:pPr>
      <w:r w:rsidRPr="00ED4979">
        <w:rPr>
          <w:rFonts w:hint="eastAsia"/>
          <w:sz w:val="30"/>
          <w:szCs w:val="30"/>
        </w:rPr>
        <w:t>权限</w:t>
      </w:r>
      <w:r w:rsidRPr="00ED4979">
        <w:rPr>
          <w:sz w:val="30"/>
          <w:szCs w:val="30"/>
        </w:rPr>
        <w:t>角色管理</w:t>
      </w:r>
    </w:p>
    <w:p w14:paraId="0E0A5C31" w14:textId="77777777" w:rsidR="006356CC" w:rsidRPr="00BF4A13" w:rsidRDefault="006356CC" w:rsidP="00C94BD8">
      <w:pPr>
        <w:spacing w:line="360" w:lineRule="auto"/>
        <w:ind w:leftChars="200" w:left="420"/>
        <w:rPr>
          <w:sz w:val="24"/>
        </w:rPr>
      </w:pPr>
      <w:r w:rsidRPr="00BF4A13">
        <w:rPr>
          <w:rFonts w:hint="eastAsia"/>
          <w:sz w:val="24"/>
        </w:rPr>
        <w:t>定义</w:t>
      </w:r>
      <w:r w:rsidRPr="00BF4A13">
        <w:rPr>
          <w:sz w:val="24"/>
        </w:rPr>
        <w:t>权限角色。</w:t>
      </w:r>
      <w:r w:rsidRPr="00BF4A13">
        <w:rPr>
          <w:rFonts w:hint="eastAsia"/>
          <w:sz w:val="24"/>
        </w:rPr>
        <w:t>权限</w:t>
      </w:r>
      <w:r w:rsidRPr="00BF4A13">
        <w:rPr>
          <w:sz w:val="24"/>
        </w:rPr>
        <w:t>角色为一组用户权限的集合。</w:t>
      </w:r>
    </w:p>
    <w:p w14:paraId="3E7F807E" w14:textId="77777777" w:rsidR="006356CC" w:rsidRDefault="006356CC" w:rsidP="00C94BD8">
      <w:pPr>
        <w:spacing w:line="360" w:lineRule="auto"/>
        <w:ind w:leftChars="200" w:left="420"/>
        <w:rPr>
          <w:sz w:val="24"/>
        </w:rPr>
      </w:pPr>
      <w:r w:rsidRPr="00BF4A13">
        <w:rPr>
          <w:rFonts w:hint="eastAsia"/>
          <w:sz w:val="24"/>
        </w:rPr>
        <w:t>用户</w:t>
      </w:r>
      <w:r w:rsidRPr="00BF4A13">
        <w:rPr>
          <w:sz w:val="24"/>
        </w:rPr>
        <w:t>通过</w:t>
      </w:r>
      <w:r w:rsidRPr="00BF4A13">
        <w:rPr>
          <w:rFonts w:hint="eastAsia"/>
          <w:sz w:val="24"/>
        </w:rPr>
        <w:t>分</w:t>
      </w:r>
      <w:r w:rsidRPr="00BF4A13">
        <w:rPr>
          <w:sz w:val="24"/>
        </w:rPr>
        <w:t>配权限角</w:t>
      </w:r>
      <w:r w:rsidRPr="00BF4A13">
        <w:rPr>
          <w:rFonts w:hint="eastAsia"/>
          <w:sz w:val="24"/>
        </w:rPr>
        <w:t>色</w:t>
      </w:r>
      <w:r w:rsidRPr="00BF4A13">
        <w:rPr>
          <w:sz w:val="24"/>
        </w:rPr>
        <w:t>拥有权限</w:t>
      </w:r>
      <w:r>
        <w:rPr>
          <w:rFonts w:hint="eastAsia"/>
          <w:sz w:val="24"/>
        </w:rPr>
        <w:t>。</w:t>
      </w:r>
    </w:p>
    <w:p w14:paraId="3C71408F" w14:textId="77777777" w:rsidR="006356CC" w:rsidRDefault="006356CC" w:rsidP="00C94BD8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系统默认</w:t>
      </w:r>
      <w:r>
        <w:rPr>
          <w:sz w:val="24"/>
        </w:rPr>
        <w:t>具有</w:t>
      </w:r>
      <w:r w:rsidRPr="00BF4A13">
        <w:rPr>
          <w:rFonts w:hint="eastAsia"/>
          <w:sz w:val="24"/>
        </w:rPr>
        <w:t>超</w:t>
      </w:r>
      <w:r w:rsidRPr="00BF4A13">
        <w:rPr>
          <w:sz w:val="24"/>
        </w:rPr>
        <w:t>级用户</w:t>
      </w:r>
      <w:r>
        <w:rPr>
          <w:rFonts w:hint="eastAsia"/>
          <w:sz w:val="24"/>
        </w:rPr>
        <w:t>（</w:t>
      </w:r>
      <w:r>
        <w:rPr>
          <w:sz w:val="24"/>
        </w:rPr>
        <w:t>厂家用户角色，拥有</w:t>
      </w:r>
      <w:r>
        <w:rPr>
          <w:rFonts w:hint="eastAsia"/>
          <w:sz w:val="24"/>
        </w:rPr>
        <w:t>不</w:t>
      </w:r>
      <w:r>
        <w:rPr>
          <w:sz w:val="24"/>
        </w:rPr>
        <w:t>受限制的权限）</w:t>
      </w:r>
    </w:p>
    <w:p w14:paraId="5FC67F2B" w14:textId="77777777" w:rsidR="006356CC" w:rsidRPr="00BF4A13" w:rsidRDefault="006356CC" w:rsidP="00C94BD8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权限</w:t>
      </w:r>
      <w:r>
        <w:rPr>
          <w:sz w:val="24"/>
        </w:rPr>
        <w:t>角色管理模块用于增加、修改、删除权限角色。</w:t>
      </w:r>
    </w:p>
    <w:p w14:paraId="5D0990ED" w14:textId="77777777" w:rsidR="006356CC" w:rsidRDefault="006356CC" w:rsidP="00C94BD8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权限</w:t>
      </w:r>
      <w:r>
        <w:rPr>
          <w:sz w:val="24"/>
        </w:rPr>
        <w:t>角色</w:t>
      </w:r>
      <w:r>
        <w:rPr>
          <w:rFonts w:hint="eastAsia"/>
          <w:sz w:val="24"/>
        </w:rPr>
        <w:t>具</w:t>
      </w:r>
      <w:r>
        <w:rPr>
          <w:sz w:val="24"/>
        </w:rPr>
        <w:t>有如下属性：角色</w:t>
      </w:r>
      <w:r>
        <w:rPr>
          <w:sz w:val="24"/>
        </w:rPr>
        <w:t>ID</w:t>
      </w:r>
      <w:r>
        <w:rPr>
          <w:rFonts w:hint="eastAsia"/>
          <w:sz w:val="24"/>
        </w:rPr>
        <w:t>、</w:t>
      </w:r>
      <w:r>
        <w:rPr>
          <w:sz w:val="24"/>
        </w:rPr>
        <w:t>角色名称、角色描述。</w:t>
      </w:r>
    </w:p>
    <w:p w14:paraId="5309BB0C" w14:textId="77777777" w:rsidR="006356CC" w:rsidRDefault="006356CC" w:rsidP="00C94BD8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权限</w:t>
      </w:r>
      <w:r>
        <w:rPr>
          <w:sz w:val="24"/>
        </w:rPr>
        <w:t>角色示例：</w:t>
      </w:r>
    </w:p>
    <w:p w14:paraId="3759AB3A" w14:textId="77777777" w:rsidR="006356CC" w:rsidRDefault="006356CC" w:rsidP="00C94BD8">
      <w:pPr>
        <w:spacing w:line="360" w:lineRule="auto"/>
        <w:ind w:leftChars="200" w:left="420"/>
        <w:rPr>
          <w:sz w:val="24"/>
        </w:rPr>
      </w:pPr>
      <w:r w:rsidRPr="00BF4A13">
        <w:rPr>
          <w:rFonts w:hint="eastAsia"/>
          <w:sz w:val="24"/>
        </w:rPr>
        <w:t>管理</w:t>
      </w:r>
      <w:r w:rsidRPr="00BF4A13">
        <w:rPr>
          <w:sz w:val="24"/>
        </w:rPr>
        <w:t>员用户</w:t>
      </w:r>
      <w:r>
        <w:rPr>
          <w:rFonts w:hint="eastAsia"/>
          <w:sz w:val="24"/>
        </w:rPr>
        <w:t>、</w:t>
      </w:r>
      <w:r w:rsidRPr="00BF4A13">
        <w:rPr>
          <w:rFonts w:hint="eastAsia"/>
          <w:sz w:val="24"/>
        </w:rPr>
        <w:t>专</w:t>
      </w:r>
      <w:r w:rsidRPr="00BF4A13">
        <w:rPr>
          <w:sz w:val="24"/>
        </w:rPr>
        <w:t>责</w:t>
      </w:r>
      <w:r>
        <w:rPr>
          <w:rFonts w:hint="eastAsia"/>
          <w:sz w:val="24"/>
        </w:rPr>
        <w:t>、</w:t>
      </w:r>
      <w:r w:rsidRPr="00BF4A13">
        <w:rPr>
          <w:rFonts w:hint="eastAsia"/>
          <w:sz w:val="24"/>
        </w:rPr>
        <w:t>班</w:t>
      </w:r>
      <w:r w:rsidRPr="00BF4A13">
        <w:rPr>
          <w:sz w:val="24"/>
        </w:rPr>
        <w:t>组长</w:t>
      </w:r>
      <w:r>
        <w:rPr>
          <w:rFonts w:hint="eastAsia"/>
          <w:sz w:val="24"/>
        </w:rPr>
        <w:t>、</w:t>
      </w:r>
      <w:r w:rsidRPr="00BF4A13">
        <w:rPr>
          <w:rFonts w:hint="eastAsia"/>
          <w:sz w:val="24"/>
        </w:rPr>
        <w:t>操作</w:t>
      </w:r>
      <w:r w:rsidRPr="00BF4A13">
        <w:rPr>
          <w:sz w:val="24"/>
        </w:rPr>
        <w:t>工</w:t>
      </w:r>
      <w:r>
        <w:rPr>
          <w:rFonts w:hint="eastAsia"/>
          <w:sz w:val="24"/>
        </w:rPr>
        <w:t>、</w:t>
      </w:r>
      <w:r w:rsidRPr="00BF4A13">
        <w:rPr>
          <w:rFonts w:hint="eastAsia"/>
          <w:sz w:val="24"/>
        </w:rPr>
        <w:t>档</w:t>
      </w:r>
      <w:r w:rsidRPr="00BF4A13">
        <w:rPr>
          <w:sz w:val="24"/>
        </w:rPr>
        <w:t>案管理员</w:t>
      </w:r>
    </w:p>
    <w:p w14:paraId="060AB12E" w14:textId="77777777" w:rsidR="006356CC" w:rsidRPr="00ED4979" w:rsidRDefault="006356CC" w:rsidP="00C94BD8">
      <w:pPr>
        <w:pStyle w:val="5"/>
        <w:numPr>
          <w:ilvl w:val="4"/>
          <w:numId w:val="12"/>
        </w:numPr>
        <w:rPr>
          <w:sz w:val="30"/>
          <w:szCs w:val="30"/>
        </w:rPr>
      </w:pPr>
      <w:r w:rsidRPr="00ED4979">
        <w:rPr>
          <w:rFonts w:hint="eastAsia"/>
          <w:sz w:val="30"/>
          <w:szCs w:val="30"/>
        </w:rPr>
        <w:lastRenderedPageBreak/>
        <w:t>权限管理</w:t>
      </w:r>
    </w:p>
    <w:p w14:paraId="633BF4C5" w14:textId="77777777" w:rsidR="006356CC" w:rsidRDefault="006356CC" w:rsidP="00C94BD8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为</w:t>
      </w:r>
      <w:r>
        <w:rPr>
          <w:sz w:val="24"/>
        </w:rPr>
        <w:t>权限角色分</w:t>
      </w:r>
      <w:r>
        <w:rPr>
          <w:rFonts w:hint="eastAsia"/>
          <w:sz w:val="24"/>
        </w:rPr>
        <w:t>配</w:t>
      </w:r>
      <w:r>
        <w:rPr>
          <w:sz w:val="24"/>
        </w:rPr>
        <w:t>功能权限。</w:t>
      </w:r>
    </w:p>
    <w:p w14:paraId="0E2A1937" w14:textId="77777777" w:rsidR="006356CC" w:rsidRDefault="006356CC" w:rsidP="00C94BD8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初步</w:t>
      </w:r>
      <w:r>
        <w:rPr>
          <w:sz w:val="24"/>
        </w:rPr>
        <w:t>定义</w:t>
      </w:r>
      <w:r>
        <w:rPr>
          <w:rFonts w:hint="eastAsia"/>
          <w:sz w:val="24"/>
        </w:rPr>
        <w:t>有</w:t>
      </w:r>
      <w:r>
        <w:rPr>
          <w:sz w:val="24"/>
        </w:rPr>
        <w:t>如下权限</w:t>
      </w:r>
      <w:r>
        <w:rPr>
          <w:rFonts w:hint="eastAsia"/>
          <w:sz w:val="24"/>
        </w:rPr>
        <w:t>：</w:t>
      </w:r>
    </w:p>
    <w:p w14:paraId="0015F8D3" w14:textId="77777777" w:rsidR="006356CC" w:rsidRDefault="006356CC" w:rsidP="00C94BD8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字</w:t>
      </w:r>
      <w:r>
        <w:rPr>
          <w:sz w:val="24"/>
        </w:rPr>
        <w:t>典定义权限</w:t>
      </w:r>
    </w:p>
    <w:p w14:paraId="65F75FB6" w14:textId="77777777" w:rsidR="006356CC" w:rsidRDefault="006356CC" w:rsidP="00C94B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基础信息</w:t>
      </w:r>
      <w:r>
        <w:rPr>
          <w:sz w:val="24"/>
        </w:rPr>
        <w:t>维护权限</w:t>
      </w:r>
    </w:p>
    <w:p w14:paraId="5E1FB7A3" w14:textId="77777777" w:rsidR="006356CC" w:rsidRDefault="006356CC" w:rsidP="00C94B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角色</w:t>
      </w:r>
      <w:r>
        <w:rPr>
          <w:sz w:val="24"/>
        </w:rPr>
        <w:t>管理权限、</w:t>
      </w:r>
      <w:r>
        <w:rPr>
          <w:rFonts w:hint="eastAsia"/>
          <w:sz w:val="24"/>
        </w:rPr>
        <w:t>用户</w:t>
      </w:r>
      <w:r>
        <w:rPr>
          <w:sz w:val="24"/>
        </w:rPr>
        <w:t>管理权限</w:t>
      </w:r>
    </w:p>
    <w:p w14:paraId="01D4CC9F" w14:textId="77777777" w:rsidR="006356CC" w:rsidRDefault="006356CC" w:rsidP="00C94B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台</w:t>
      </w:r>
      <w:r>
        <w:rPr>
          <w:sz w:val="24"/>
        </w:rPr>
        <w:t>帐浏览</w:t>
      </w:r>
      <w:r>
        <w:rPr>
          <w:sz w:val="24"/>
        </w:rPr>
        <w:t>/</w:t>
      </w:r>
      <w:r>
        <w:rPr>
          <w:sz w:val="24"/>
        </w:rPr>
        <w:t>查询</w:t>
      </w:r>
      <w:r>
        <w:rPr>
          <w:rFonts w:hint="eastAsia"/>
          <w:sz w:val="24"/>
        </w:rPr>
        <w:t>、</w:t>
      </w:r>
      <w:r>
        <w:rPr>
          <w:sz w:val="24"/>
        </w:rPr>
        <w:t>台帐</w:t>
      </w:r>
      <w:r>
        <w:rPr>
          <w:rFonts w:hint="eastAsia"/>
          <w:sz w:val="24"/>
        </w:rPr>
        <w:t>编辑</w:t>
      </w:r>
      <w:r>
        <w:rPr>
          <w:sz w:val="24"/>
        </w:rPr>
        <w:t>/</w:t>
      </w:r>
      <w:r>
        <w:rPr>
          <w:sz w:val="24"/>
        </w:rPr>
        <w:t>删除</w:t>
      </w:r>
      <w:r>
        <w:rPr>
          <w:rFonts w:hint="eastAsia"/>
          <w:sz w:val="24"/>
        </w:rPr>
        <w:t>、</w:t>
      </w:r>
      <w:r>
        <w:rPr>
          <w:sz w:val="24"/>
        </w:rPr>
        <w:t>台帐报表打印</w:t>
      </w:r>
    </w:p>
    <w:p w14:paraId="5BBAB285" w14:textId="77777777" w:rsidR="006356CC" w:rsidRDefault="006356CC" w:rsidP="00C94B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投</w:t>
      </w:r>
      <w:r>
        <w:rPr>
          <w:sz w:val="24"/>
        </w:rPr>
        <w:t>运</w:t>
      </w:r>
      <w:r>
        <w:rPr>
          <w:rFonts w:hint="eastAsia"/>
          <w:sz w:val="24"/>
        </w:rPr>
        <w:t>电缆</w:t>
      </w:r>
      <w:r>
        <w:rPr>
          <w:sz w:val="24"/>
        </w:rPr>
        <w:t>浏览</w:t>
      </w:r>
      <w:r>
        <w:rPr>
          <w:sz w:val="24"/>
        </w:rPr>
        <w:t>/</w:t>
      </w:r>
      <w:r>
        <w:rPr>
          <w:sz w:val="24"/>
        </w:rPr>
        <w:t>查询</w:t>
      </w:r>
      <w:r>
        <w:rPr>
          <w:rFonts w:hint="eastAsia"/>
          <w:sz w:val="24"/>
        </w:rPr>
        <w:t>、</w:t>
      </w:r>
      <w:r>
        <w:rPr>
          <w:sz w:val="24"/>
        </w:rPr>
        <w:t>电缆投运、电缆退运</w:t>
      </w:r>
    </w:p>
    <w:p w14:paraId="245F9274" w14:textId="77777777" w:rsidR="006356CC" w:rsidRDefault="006356CC" w:rsidP="00C94BD8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地</w:t>
      </w:r>
      <w:r>
        <w:rPr>
          <w:sz w:val="24"/>
        </w:rPr>
        <w:t>理信息访问、地理</w:t>
      </w:r>
      <w:r>
        <w:rPr>
          <w:rFonts w:hint="eastAsia"/>
          <w:sz w:val="24"/>
        </w:rPr>
        <w:t>信息</w:t>
      </w:r>
      <w:r>
        <w:rPr>
          <w:sz w:val="24"/>
        </w:rPr>
        <w:t>编辑</w:t>
      </w:r>
      <w:r>
        <w:rPr>
          <w:rFonts w:hint="eastAsia"/>
          <w:sz w:val="24"/>
        </w:rPr>
        <w:t>/</w:t>
      </w:r>
      <w:r>
        <w:rPr>
          <w:sz w:val="24"/>
        </w:rPr>
        <w:t>删除、</w:t>
      </w:r>
    </w:p>
    <w:p w14:paraId="01823979" w14:textId="2FD01D60" w:rsidR="006356CC" w:rsidRDefault="006356CC" w:rsidP="00C94BD8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三</w:t>
      </w:r>
      <w:r>
        <w:rPr>
          <w:sz w:val="24"/>
        </w:rPr>
        <w:t>维仿真</w:t>
      </w:r>
      <w:r w:rsidR="00E81D54">
        <w:rPr>
          <w:sz w:val="24"/>
        </w:rPr>
        <w:t>、</w:t>
      </w:r>
      <w:r>
        <w:rPr>
          <w:sz w:val="24"/>
        </w:rPr>
        <w:t>漫游</w:t>
      </w:r>
    </w:p>
    <w:p w14:paraId="7BE37573" w14:textId="77777777" w:rsidR="006356CC" w:rsidRPr="00575F59" w:rsidRDefault="006356CC" w:rsidP="00C94BD8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管</w:t>
      </w:r>
      <w:r>
        <w:rPr>
          <w:sz w:val="24"/>
        </w:rPr>
        <w:t>网占用分析、管</w:t>
      </w:r>
      <w:r>
        <w:rPr>
          <w:rFonts w:hint="eastAsia"/>
          <w:sz w:val="24"/>
        </w:rPr>
        <w:t>网</w:t>
      </w:r>
      <w:r>
        <w:rPr>
          <w:sz w:val="24"/>
        </w:rPr>
        <w:t>规划分析</w:t>
      </w:r>
    </w:p>
    <w:p w14:paraId="601DBA35" w14:textId="77777777" w:rsidR="006356CC" w:rsidRDefault="006356CC" w:rsidP="00C94BD8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报表</w:t>
      </w:r>
      <w:r>
        <w:rPr>
          <w:sz w:val="24"/>
        </w:rPr>
        <w:t>查询、报</w:t>
      </w:r>
      <w:r>
        <w:rPr>
          <w:rFonts w:hint="eastAsia"/>
          <w:sz w:val="24"/>
        </w:rPr>
        <w:t>表</w:t>
      </w:r>
      <w:r>
        <w:rPr>
          <w:sz w:val="24"/>
        </w:rPr>
        <w:t>打印</w:t>
      </w:r>
    </w:p>
    <w:p w14:paraId="6F7D6B2D" w14:textId="77777777" w:rsidR="006356CC" w:rsidRPr="00ED4979" w:rsidRDefault="006356CC" w:rsidP="00C94BD8">
      <w:pPr>
        <w:pStyle w:val="5"/>
        <w:numPr>
          <w:ilvl w:val="4"/>
          <w:numId w:val="1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用户</w:t>
      </w:r>
      <w:r w:rsidRPr="00ED4979">
        <w:rPr>
          <w:sz w:val="30"/>
          <w:szCs w:val="30"/>
        </w:rPr>
        <w:t>管理</w:t>
      </w:r>
    </w:p>
    <w:p w14:paraId="39859B14" w14:textId="77777777" w:rsidR="006356CC" w:rsidRDefault="006356CC" w:rsidP="00C94B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用户账户</w:t>
      </w:r>
      <w:r w:rsidRPr="00BF4A13">
        <w:rPr>
          <w:rFonts w:hint="eastAsia"/>
          <w:sz w:val="24"/>
        </w:rPr>
        <w:t>创建</w:t>
      </w:r>
      <w:r w:rsidRPr="00BF4A13">
        <w:rPr>
          <w:sz w:val="24"/>
        </w:rPr>
        <w:t>、编辑、删除（停用）</w:t>
      </w:r>
      <w:r>
        <w:rPr>
          <w:rFonts w:hint="eastAsia"/>
          <w:sz w:val="24"/>
        </w:rPr>
        <w:t>，</w:t>
      </w:r>
      <w:r>
        <w:rPr>
          <w:sz w:val="24"/>
        </w:rPr>
        <w:t>分配角色权限（</w:t>
      </w:r>
      <w:r>
        <w:rPr>
          <w:rFonts w:hint="eastAsia"/>
          <w:sz w:val="24"/>
        </w:rPr>
        <w:t>只</w:t>
      </w:r>
      <w:r>
        <w:rPr>
          <w:sz w:val="24"/>
        </w:rPr>
        <w:t>支持单一权限角色</w:t>
      </w:r>
      <w:r>
        <w:rPr>
          <w:rFonts w:hint="eastAsia"/>
          <w:sz w:val="24"/>
        </w:rPr>
        <w:t>）</w:t>
      </w:r>
    </w:p>
    <w:p w14:paraId="559B2050" w14:textId="77777777" w:rsidR="006356CC" w:rsidRDefault="006356CC" w:rsidP="00C94B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用户账户信息</w:t>
      </w:r>
      <w:r>
        <w:rPr>
          <w:sz w:val="24"/>
        </w:rPr>
        <w:t>包括：</w:t>
      </w:r>
    </w:p>
    <w:p w14:paraId="3B3372EE" w14:textId="77777777" w:rsidR="006356CC" w:rsidRDefault="006356CC" w:rsidP="00C94BD8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账户</w:t>
      </w:r>
      <w:r>
        <w:rPr>
          <w:sz w:val="24"/>
        </w:rPr>
        <w:t>名称</w:t>
      </w:r>
    </w:p>
    <w:p w14:paraId="3FCCF472" w14:textId="77777777" w:rsidR="006356CC" w:rsidRDefault="006356CC" w:rsidP="00C94BD8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账</w:t>
      </w:r>
      <w:r>
        <w:rPr>
          <w:sz w:val="24"/>
        </w:rPr>
        <w:t>户</w:t>
      </w:r>
      <w:r>
        <w:rPr>
          <w:rFonts w:hint="eastAsia"/>
          <w:sz w:val="24"/>
        </w:rPr>
        <w:t>密码</w:t>
      </w:r>
      <w:r>
        <w:rPr>
          <w:sz w:val="24"/>
        </w:rPr>
        <w:t>（采用</w:t>
      </w:r>
      <w:r>
        <w:rPr>
          <w:rFonts w:hint="eastAsia"/>
          <w:sz w:val="24"/>
        </w:rPr>
        <w:t>加</w:t>
      </w:r>
      <w:r>
        <w:rPr>
          <w:sz w:val="24"/>
        </w:rPr>
        <w:t>密算法加密）</w:t>
      </w:r>
    </w:p>
    <w:p w14:paraId="34CA870A" w14:textId="77777777" w:rsidR="006356CC" w:rsidRDefault="006356CC" w:rsidP="00C94BD8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用户</w:t>
      </w:r>
      <w:r>
        <w:rPr>
          <w:sz w:val="24"/>
        </w:rPr>
        <w:t>姓名</w:t>
      </w:r>
    </w:p>
    <w:p w14:paraId="58AB6B5D" w14:textId="77777777" w:rsidR="006356CC" w:rsidRPr="00EF398A" w:rsidRDefault="006356CC" w:rsidP="00C94BD8">
      <w:pPr>
        <w:spacing w:line="360" w:lineRule="auto"/>
        <w:ind w:firstLine="420"/>
        <w:rPr>
          <w:sz w:val="24"/>
        </w:rPr>
      </w:pPr>
      <w:r w:rsidRPr="00EF398A">
        <w:rPr>
          <w:sz w:val="24"/>
        </w:rPr>
        <w:tab/>
      </w:r>
      <w:r w:rsidRPr="00EF398A">
        <w:rPr>
          <w:rFonts w:hint="eastAsia"/>
          <w:sz w:val="24"/>
        </w:rPr>
        <w:t>性</w:t>
      </w:r>
      <w:r w:rsidRPr="00EF398A">
        <w:rPr>
          <w:sz w:val="24"/>
        </w:rPr>
        <w:t>别</w:t>
      </w:r>
    </w:p>
    <w:p w14:paraId="4342BBBB" w14:textId="77777777" w:rsidR="006356CC" w:rsidRPr="00EF398A" w:rsidRDefault="006356CC" w:rsidP="00C94BD8">
      <w:pPr>
        <w:spacing w:line="360" w:lineRule="auto"/>
        <w:ind w:firstLine="420"/>
        <w:rPr>
          <w:sz w:val="24"/>
        </w:rPr>
      </w:pPr>
      <w:r w:rsidRPr="00EF398A">
        <w:rPr>
          <w:sz w:val="24"/>
        </w:rPr>
        <w:tab/>
      </w:r>
      <w:r w:rsidRPr="00EF398A">
        <w:rPr>
          <w:rFonts w:hint="eastAsia"/>
          <w:sz w:val="24"/>
        </w:rPr>
        <w:t>出</w:t>
      </w:r>
      <w:r w:rsidRPr="00EF398A">
        <w:rPr>
          <w:sz w:val="24"/>
        </w:rPr>
        <w:t>生年月日</w:t>
      </w:r>
    </w:p>
    <w:p w14:paraId="7228D2D1" w14:textId="77777777" w:rsidR="006356CC" w:rsidRPr="001F3577" w:rsidRDefault="006356CC" w:rsidP="00C94BD8">
      <w:pPr>
        <w:spacing w:line="360" w:lineRule="auto"/>
        <w:ind w:firstLine="420"/>
        <w:rPr>
          <w:sz w:val="24"/>
        </w:rPr>
      </w:pPr>
      <w:r w:rsidRPr="001F3577">
        <w:rPr>
          <w:sz w:val="24"/>
        </w:rPr>
        <w:tab/>
      </w:r>
      <w:r w:rsidRPr="001F3577">
        <w:rPr>
          <w:rFonts w:hint="eastAsia"/>
          <w:sz w:val="24"/>
        </w:rPr>
        <w:t>用户</w:t>
      </w:r>
      <w:r w:rsidRPr="001F3577">
        <w:rPr>
          <w:sz w:val="24"/>
        </w:rPr>
        <w:t>所属部门</w:t>
      </w:r>
    </w:p>
    <w:p w14:paraId="232C8C9F" w14:textId="77777777" w:rsidR="006356CC" w:rsidRPr="001F3577" w:rsidRDefault="006356CC" w:rsidP="00C94BD8">
      <w:pPr>
        <w:spacing w:line="360" w:lineRule="auto"/>
        <w:rPr>
          <w:sz w:val="24"/>
        </w:rPr>
      </w:pPr>
      <w:r w:rsidRPr="001F3577">
        <w:rPr>
          <w:b/>
          <w:sz w:val="24"/>
        </w:rPr>
        <w:tab/>
      </w:r>
      <w:r w:rsidRPr="001F3577">
        <w:rPr>
          <w:b/>
          <w:sz w:val="24"/>
        </w:rPr>
        <w:tab/>
      </w:r>
      <w:r w:rsidRPr="001F3577">
        <w:rPr>
          <w:rFonts w:hint="eastAsia"/>
          <w:sz w:val="24"/>
        </w:rPr>
        <w:t>电子</w:t>
      </w:r>
      <w:r w:rsidRPr="001F3577">
        <w:rPr>
          <w:sz w:val="24"/>
        </w:rPr>
        <w:t>邮件</w:t>
      </w:r>
    </w:p>
    <w:p w14:paraId="7F1B6A6D" w14:textId="77777777" w:rsidR="006356CC" w:rsidRPr="001F3577" w:rsidRDefault="006356CC" w:rsidP="00C94BD8">
      <w:pPr>
        <w:spacing w:line="360" w:lineRule="auto"/>
        <w:rPr>
          <w:sz w:val="24"/>
        </w:rPr>
      </w:pPr>
      <w:r w:rsidRPr="001F3577">
        <w:rPr>
          <w:sz w:val="24"/>
        </w:rPr>
        <w:tab/>
      </w:r>
      <w:r w:rsidRPr="001F3577">
        <w:rPr>
          <w:sz w:val="24"/>
        </w:rPr>
        <w:tab/>
      </w:r>
      <w:r w:rsidRPr="001F3577">
        <w:rPr>
          <w:rFonts w:hint="eastAsia"/>
          <w:sz w:val="24"/>
        </w:rPr>
        <w:t>办公</w:t>
      </w:r>
      <w:r w:rsidRPr="001F3577">
        <w:rPr>
          <w:sz w:val="24"/>
        </w:rPr>
        <w:t>电话</w:t>
      </w:r>
    </w:p>
    <w:p w14:paraId="59CEE06A" w14:textId="77777777" w:rsidR="006356CC" w:rsidRPr="001F3577" w:rsidRDefault="006356CC" w:rsidP="00C94BD8">
      <w:pPr>
        <w:spacing w:line="360" w:lineRule="auto"/>
        <w:rPr>
          <w:sz w:val="24"/>
        </w:rPr>
      </w:pPr>
      <w:r w:rsidRPr="001F3577">
        <w:rPr>
          <w:sz w:val="24"/>
        </w:rPr>
        <w:tab/>
      </w:r>
      <w:r w:rsidRPr="001F3577">
        <w:rPr>
          <w:sz w:val="24"/>
        </w:rPr>
        <w:tab/>
      </w:r>
      <w:r w:rsidRPr="001F3577">
        <w:rPr>
          <w:rFonts w:hint="eastAsia"/>
          <w:sz w:val="24"/>
        </w:rPr>
        <w:t>移动</w:t>
      </w:r>
      <w:r w:rsidRPr="001F3577">
        <w:rPr>
          <w:sz w:val="24"/>
        </w:rPr>
        <w:t>电话</w:t>
      </w:r>
    </w:p>
    <w:p w14:paraId="7084366B" w14:textId="77777777" w:rsidR="006356CC" w:rsidRPr="001F3577" w:rsidRDefault="006356CC" w:rsidP="00C94BD8">
      <w:pPr>
        <w:spacing w:line="360" w:lineRule="auto"/>
        <w:rPr>
          <w:sz w:val="24"/>
        </w:rPr>
      </w:pPr>
      <w:r w:rsidRPr="001F3577">
        <w:rPr>
          <w:sz w:val="24"/>
        </w:rPr>
        <w:tab/>
      </w:r>
      <w:r w:rsidRPr="001F3577">
        <w:rPr>
          <w:sz w:val="24"/>
        </w:rPr>
        <w:tab/>
      </w:r>
      <w:proofErr w:type="gramStart"/>
      <w:r w:rsidRPr="001F3577">
        <w:rPr>
          <w:rFonts w:hint="eastAsia"/>
          <w:sz w:val="24"/>
        </w:rPr>
        <w:t>帐户</w:t>
      </w:r>
      <w:proofErr w:type="gramEnd"/>
      <w:r w:rsidRPr="001F3577">
        <w:rPr>
          <w:sz w:val="24"/>
        </w:rPr>
        <w:t>所属角色</w:t>
      </w:r>
    </w:p>
    <w:p w14:paraId="1B28A700" w14:textId="77777777" w:rsidR="006356CC" w:rsidRPr="00EF398A" w:rsidRDefault="006356CC" w:rsidP="00C94BD8">
      <w:pPr>
        <w:spacing w:line="360" w:lineRule="auto"/>
        <w:ind w:leftChars="400" w:left="840"/>
        <w:rPr>
          <w:sz w:val="24"/>
        </w:rPr>
      </w:pPr>
      <w:r w:rsidRPr="00EF398A">
        <w:rPr>
          <w:rFonts w:hint="eastAsia"/>
          <w:sz w:val="24"/>
        </w:rPr>
        <w:t>账户</w:t>
      </w:r>
      <w:r w:rsidRPr="00EF398A">
        <w:rPr>
          <w:sz w:val="24"/>
        </w:rPr>
        <w:t>创建时间</w:t>
      </w:r>
    </w:p>
    <w:p w14:paraId="019B75DC" w14:textId="77777777" w:rsidR="006356CC" w:rsidRPr="00EF398A" w:rsidRDefault="006356CC" w:rsidP="00C94BD8">
      <w:pPr>
        <w:spacing w:line="360" w:lineRule="auto"/>
        <w:ind w:leftChars="400" w:left="840"/>
        <w:rPr>
          <w:sz w:val="24"/>
        </w:rPr>
      </w:pPr>
      <w:r w:rsidRPr="00EF398A">
        <w:rPr>
          <w:rFonts w:hint="eastAsia"/>
          <w:sz w:val="24"/>
        </w:rPr>
        <w:t>账户</w:t>
      </w:r>
      <w:r w:rsidRPr="00EF398A">
        <w:rPr>
          <w:sz w:val="24"/>
        </w:rPr>
        <w:t>停用时间</w:t>
      </w:r>
    </w:p>
    <w:p w14:paraId="440517A4" w14:textId="77777777" w:rsidR="006356CC" w:rsidRPr="00EF398A" w:rsidRDefault="006356CC" w:rsidP="00C94BD8">
      <w:pPr>
        <w:spacing w:line="360" w:lineRule="auto"/>
        <w:rPr>
          <w:sz w:val="24"/>
        </w:rPr>
      </w:pPr>
      <w:r w:rsidRPr="00EF398A">
        <w:rPr>
          <w:sz w:val="24"/>
        </w:rPr>
        <w:lastRenderedPageBreak/>
        <w:tab/>
      </w:r>
      <w:r w:rsidRPr="00EF398A">
        <w:rPr>
          <w:sz w:val="24"/>
        </w:rPr>
        <w:tab/>
      </w:r>
      <w:proofErr w:type="gramStart"/>
      <w:r w:rsidRPr="00EF398A">
        <w:rPr>
          <w:rFonts w:hint="eastAsia"/>
          <w:sz w:val="24"/>
        </w:rPr>
        <w:t>帐</w:t>
      </w:r>
      <w:r w:rsidRPr="00EF398A">
        <w:rPr>
          <w:sz w:val="24"/>
        </w:rPr>
        <w:t>户</w:t>
      </w:r>
      <w:proofErr w:type="gramEnd"/>
      <w:r w:rsidRPr="00EF398A">
        <w:rPr>
          <w:sz w:val="24"/>
        </w:rPr>
        <w:t>停用标志</w:t>
      </w:r>
    </w:p>
    <w:p w14:paraId="1268DA8E" w14:textId="77777777" w:rsidR="006356CC" w:rsidRPr="001F3577" w:rsidRDefault="006356CC" w:rsidP="00C94BD8">
      <w:pPr>
        <w:spacing w:line="360" w:lineRule="auto"/>
        <w:rPr>
          <w:b/>
          <w:sz w:val="24"/>
        </w:rPr>
      </w:pPr>
    </w:p>
    <w:p w14:paraId="5B952EB5" w14:textId="77777777" w:rsidR="006356CC" w:rsidRDefault="006356CC" w:rsidP="00C94BD8">
      <w:pPr>
        <w:pStyle w:val="4"/>
        <w:numPr>
          <w:ilvl w:val="3"/>
          <w:numId w:val="12"/>
        </w:numPr>
        <w:spacing w:line="360" w:lineRule="auto"/>
        <w:rPr>
          <w:sz w:val="30"/>
          <w:szCs w:val="30"/>
        </w:rPr>
      </w:pPr>
      <w:bookmarkStart w:id="33" w:name="_Toc405213627"/>
      <w:r>
        <w:rPr>
          <w:rFonts w:hint="eastAsia"/>
          <w:sz w:val="30"/>
          <w:szCs w:val="30"/>
        </w:rPr>
        <w:t>档</w:t>
      </w:r>
      <w:r>
        <w:rPr>
          <w:sz w:val="30"/>
          <w:szCs w:val="30"/>
        </w:rPr>
        <w:t>案管理</w:t>
      </w:r>
      <w:bookmarkEnd w:id="33"/>
    </w:p>
    <w:p w14:paraId="052DCDA5" w14:textId="77777777" w:rsidR="006356CC" w:rsidRDefault="006356CC" w:rsidP="00C94BD8">
      <w:pPr>
        <w:pStyle w:val="a8"/>
        <w:spacing w:line="360" w:lineRule="auto"/>
        <w:ind w:firstLine="480"/>
        <w:rPr>
          <w:iCs/>
          <w:sz w:val="24"/>
        </w:rPr>
      </w:pPr>
      <w:r>
        <w:rPr>
          <w:rFonts w:hint="eastAsia"/>
          <w:iCs/>
          <w:sz w:val="24"/>
        </w:rPr>
        <w:t>档</w:t>
      </w:r>
      <w:r>
        <w:rPr>
          <w:iCs/>
          <w:sz w:val="24"/>
        </w:rPr>
        <w:t>案管理包含</w:t>
      </w:r>
      <w:r w:rsidR="002E04F1">
        <w:rPr>
          <w:iCs/>
          <w:sz w:val="24"/>
        </w:rPr>
        <w:t>通道</w:t>
      </w:r>
      <w:r>
        <w:rPr>
          <w:iCs/>
          <w:sz w:val="24"/>
        </w:rPr>
        <w:t>档案和电缆档案。</w:t>
      </w:r>
    </w:p>
    <w:p w14:paraId="4936D808" w14:textId="77777777" w:rsidR="006356CC" w:rsidRDefault="006356CC" w:rsidP="00C94BD8">
      <w:pPr>
        <w:pStyle w:val="a8"/>
        <w:spacing w:line="360" w:lineRule="auto"/>
        <w:ind w:firstLine="480"/>
        <w:rPr>
          <w:iCs/>
        </w:rPr>
      </w:pPr>
      <w:r>
        <w:rPr>
          <w:rFonts w:hint="eastAsia"/>
          <w:iCs/>
          <w:sz w:val="24"/>
        </w:rPr>
        <w:t>档案</w:t>
      </w:r>
      <w:r>
        <w:rPr>
          <w:iCs/>
          <w:sz w:val="24"/>
        </w:rPr>
        <w:t>归属</w:t>
      </w:r>
      <w:r>
        <w:rPr>
          <w:rFonts w:hint="eastAsia"/>
          <w:iCs/>
          <w:sz w:val="24"/>
        </w:rPr>
        <w:t>变</w:t>
      </w:r>
      <w:r>
        <w:rPr>
          <w:iCs/>
          <w:sz w:val="24"/>
        </w:rPr>
        <w:t>电站</w:t>
      </w:r>
      <w:r>
        <w:rPr>
          <w:rFonts w:hint="eastAsia"/>
          <w:iCs/>
          <w:sz w:val="24"/>
        </w:rPr>
        <w:t>。属性</w:t>
      </w:r>
      <w:r>
        <w:rPr>
          <w:iCs/>
          <w:sz w:val="24"/>
        </w:rPr>
        <w:t>：记录编号、档案编号（自动生成：年份</w:t>
      </w:r>
      <w:r>
        <w:rPr>
          <w:iCs/>
          <w:sz w:val="24"/>
        </w:rPr>
        <w:t>+</w:t>
      </w:r>
      <w:r>
        <w:rPr>
          <w:iCs/>
          <w:sz w:val="24"/>
        </w:rPr>
        <w:t>顺序号）、</w:t>
      </w:r>
      <w:r>
        <w:rPr>
          <w:rFonts w:hint="eastAsia"/>
          <w:iCs/>
          <w:sz w:val="24"/>
        </w:rPr>
        <w:t>档</w:t>
      </w:r>
      <w:r>
        <w:rPr>
          <w:iCs/>
          <w:sz w:val="24"/>
        </w:rPr>
        <w:t>案类</w:t>
      </w:r>
      <w:r>
        <w:rPr>
          <w:rFonts w:hint="eastAsia"/>
          <w:iCs/>
          <w:sz w:val="24"/>
        </w:rPr>
        <w:t>型</w:t>
      </w:r>
      <w:r>
        <w:rPr>
          <w:iCs/>
          <w:sz w:val="24"/>
        </w:rPr>
        <w:t>、档案名称、</w:t>
      </w:r>
      <w:r>
        <w:rPr>
          <w:rFonts w:hint="eastAsia"/>
          <w:iCs/>
          <w:sz w:val="24"/>
        </w:rPr>
        <w:t>负责</w:t>
      </w:r>
      <w:r>
        <w:rPr>
          <w:iCs/>
          <w:sz w:val="24"/>
        </w:rPr>
        <w:t>人、</w:t>
      </w:r>
      <w:r>
        <w:rPr>
          <w:rFonts w:hint="eastAsia"/>
          <w:iCs/>
          <w:sz w:val="24"/>
        </w:rPr>
        <w:t>代</w:t>
      </w:r>
      <w:r>
        <w:rPr>
          <w:iCs/>
          <w:sz w:val="24"/>
        </w:rPr>
        <w:t>理录入</w:t>
      </w:r>
      <w:r>
        <w:rPr>
          <w:rFonts w:hint="eastAsia"/>
          <w:iCs/>
          <w:sz w:val="24"/>
        </w:rPr>
        <w:t>人</w:t>
      </w:r>
      <w:r>
        <w:rPr>
          <w:iCs/>
          <w:sz w:val="24"/>
        </w:rPr>
        <w:t>、录入时间</w:t>
      </w:r>
      <w:r>
        <w:rPr>
          <w:rFonts w:hint="eastAsia"/>
          <w:iCs/>
          <w:sz w:val="24"/>
        </w:rPr>
        <w:t>。（</w:t>
      </w:r>
      <w:r>
        <w:rPr>
          <w:iCs/>
          <w:sz w:val="24"/>
        </w:rPr>
        <w:t>专责</w:t>
      </w:r>
      <w:r w:rsidR="00567F14">
        <w:rPr>
          <w:rFonts w:hint="eastAsia"/>
          <w:iCs/>
          <w:sz w:val="24"/>
        </w:rPr>
        <w:t>验收</w:t>
      </w:r>
      <w:r w:rsidR="00567F14">
        <w:rPr>
          <w:iCs/>
          <w:sz w:val="24"/>
        </w:rPr>
        <w:t>时</w:t>
      </w:r>
      <w:r>
        <w:rPr>
          <w:iCs/>
          <w:sz w:val="24"/>
        </w:rPr>
        <w:t>建档）</w:t>
      </w:r>
      <w:r w:rsidR="00567F14">
        <w:rPr>
          <w:rFonts w:hint="eastAsia"/>
          <w:iCs/>
          <w:sz w:val="24"/>
        </w:rPr>
        <w:t>。</w:t>
      </w:r>
    </w:p>
    <w:p w14:paraId="580A815F" w14:textId="77777777" w:rsidR="006356CC" w:rsidRDefault="006356CC" w:rsidP="00C94BD8">
      <w:pPr>
        <w:pStyle w:val="a8"/>
        <w:spacing w:line="360" w:lineRule="auto"/>
        <w:ind w:firstLine="480"/>
        <w:rPr>
          <w:iCs/>
        </w:rPr>
      </w:pPr>
      <w:r>
        <w:rPr>
          <w:iCs/>
          <w:sz w:val="24"/>
        </w:rPr>
        <w:t>档案</w:t>
      </w:r>
      <w:r w:rsidR="00567F14">
        <w:rPr>
          <w:rFonts w:hint="eastAsia"/>
          <w:iCs/>
          <w:sz w:val="24"/>
        </w:rPr>
        <w:t>附件</w:t>
      </w:r>
      <w:r>
        <w:rPr>
          <w:iCs/>
          <w:sz w:val="24"/>
        </w:rPr>
        <w:t>文件类型管理。</w:t>
      </w:r>
      <w:r>
        <w:rPr>
          <w:rFonts w:hint="eastAsia"/>
          <w:iCs/>
          <w:sz w:val="24"/>
        </w:rPr>
        <w:t>相</w:t>
      </w:r>
      <w:r w:rsidR="00567F14">
        <w:rPr>
          <w:iCs/>
          <w:sz w:val="24"/>
        </w:rPr>
        <w:t>关档案验收文件</w:t>
      </w:r>
      <w:r>
        <w:rPr>
          <w:iCs/>
          <w:sz w:val="24"/>
        </w:rPr>
        <w:t>类</w:t>
      </w:r>
      <w:r w:rsidR="00567F14">
        <w:rPr>
          <w:rFonts w:hint="eastAsia"/>
          <w:iCs/>
          <w:sz w:val="24"/>
        </w:rPr>
        <w:t>型</w:t>
      </w:r>
      <w:r w:rsidR="00567F14">
        <w:rPr>
          <w:iCs/>
          <w:sz w:val="24"/>
        </w:rPr>
        <w:t>维护管理</w:t>
      </w:r>
      <w:r>
        <w:rPr>
          <w:iCs/>
          <w:sz w:val="24"/>
        </w:rPr>
        <w:t>。</w:t>
      </w:r>
    </w:p>
    <w:p w14:paraId="26120AE1" w14:textId="77777777" w:rsidR="00031C90" w:rsidRDefault="006356CC" w:rsidP="00C94BD8">
      <w:pPr>
        <w:pStyle w:val="a8"/>
        <w:spacing w:line="360" w:lineRule="auto"/>
        <w:ind w:firstLine="480"/>
        <w:rPr>
          <w:iCs/>
          <w:sz w:val="24"/>
        </w:rPr>
      </w:pPr>
      <w:r>
        <w:rPr>
          <w:rFonts w:hint="eastAsia"/>
          <w:iCs/>
          <w:sz w:val="24"/>
        </w:rPr>
        <w:t>档案</w:t>
      </w:r>
      <w:r w:rsidR="00567F14">
        <w:rPr>
          <w:rFonts w:hint="eastAsia"/>
          <w:iCs/>
          <w:sz w:val="24"/>
        </w:rPr>
        <w:t>附件电子</w:t>
      </w:r>
      <w:r>
        <w:rPr>
          <w:iCs/>
          <w:sz w:val="24"/>
        </w:rPr>
        <w:t>文件管理。</w:t>
      </w:r>
      <w:r>
        <w:rPr>
          <w:rFonts w:hint="eastAsia"/>
          <w:iCs/>
          <w:sz w:val="24"/>
        </w:rPr>
        <w:t>提供</w:t>
      </w:r>
      <w:r>
        <w:rPr>
          <w:iCs/>
          <w:sz w:val="24"/>
        </w:rPr>
        <w:t>的文件电子档。</w:t>
      </w:r>
      <w:r>
        <w:rPr>
          <w:rFonts w:hint="eastAsia"/>
          <w:iCs/>
          <w:sz w:val="24"/>
        </w:rPr>
        <w:t>编号</w:t>
      </w:r>
      <w:r>
        <w:rPr>
          <w:iCs/>
          <w:sz w:val="24"/>
        </w:rPr>
        <w:t>、文件名、</w:t>
      </w:r>
      <w:r>
        <w:rPr>
          <w:rFonts w:hint="eastAsia"/>
          <w:iCs/>
          <w:sz w:val="24"/>
        </w:rPr>
        <w:t>文件</w:t>
      </w:r>
      <w:r>
        <w:rPr>
          <w:iCs/>
          <w:sz w:val="24"/>
        </w:rPr>
        <w:t>存放</w:t>
      </w:r>
      <w:r>
        <w:rPr>
          <w:rFonts w:hint="eastAsia"/>
          <w:iCs/>
          <w:sz w:val="24"/>
        </w:rPr>
        <w:t>路径、</w:t>
      </w:r>
      <w:r>
        <w:rPr>
          <w:iCs/>
          <w:sz w:val="24"/>
        </w:rPr>
        <w:t>提交时间。</w:t>
      </w:r>
      <w:r w:rsidR="00031C90">
        <w:rPr>
          <w:rFonts w:hint="eastAsia"/>
          <w:iCs/>
          <w:sz w:val="24"/>
        </w:rPr>
        <w:t>（上传</w:t>
      </w:r>
      <w:r w:rsidR="00031C90">
        <w:rPr>
          <w:iCs/>
          <w:sz w:val="24"/>
        </w:rPr>
        <w:t>）</w:t>
      </w:r>
    </w:p>
    <w:p w14:paraId="1D382CC3" w14:textId="77777777" w:rsidR="006356CC" w:rsidRDefault="00031C90" w:rsidP="00C94BD8">
      <w:pPr>
        <w:pStyle w:val="a8"/>
        <w:spacing w:line="360" w:lineRule="auto"/>
        <w:ind w:firstLine="480"/>
        <w:rPr>
          <w:iCs/>
        </w:rPr>
      </w:pPr>
      <w:r>
        <w:rPr>
          <w:rFonts w:hint="eastAsia"/>
          <w:iCs/>
          <w:sz w:val="24"/>
        </w:rPr>
        <w:t>档案附件浏览（下载</w:t>
      </w:r>
      <w:r>
        <w:rPr>
          <w:iCs/>
          <w:sz w:val="24"/>
        </w:rPr>
        <w:t>）</w:t>
      </w:r>
    </w:p>
    <w:p w14:paraId="0F19F236" w14:textId="77777777" w:rsidR="006356CC" w:rsidRPr="00153F19" w:rsidRDefault="006356CC" w:rsidP="00C94BD8">
      <w:pPr>
        <w:pStyle w:val="a8"/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iCs/>
          <w:sz w:val="24"/>
        </w:rPr>
        <w:t>档</w:t>
      </w:r>
      <w:r>
        <w:rPr>
          <w:iCs/>
          <w:sz w:val="24"/>
        </w:rPr>
        <w:t>案验收管理。验收</w:t>
      </w:r>
      <w:r w:rsidR="00567F14">
        <w:rPr>
          <w:rFonts w:hint="eastAsia"/>
          <w:iCs/>
          <w:sz w:val="24"/>
        </w:rPr>
        <w:t>建档</w:t>
      </w:r>
      <w:r w:rsidR="00567F14">
        <w:rPr>
          <w:iCs/>
          <w:sz w:val="24"/>
        </w:rPr>
        <w:t>、添加附件。</w:t>
      </w:r>
      <w:r>
        <w:rPr>
          <w:iCs/>
          <w:sz w:val="24"/>
        </w:rPr>
        <w:t>记录、验收人员名单</w:t>
      </w:r>
      <w:r>
        <w:rPr>
          <w:rFonts w:hint="eastAsia"/>
          <w:iCs/>
          <w:sz w:val="24"/>
        </w:rPr>
        <w:t>、</w:t>
      </w:r>
      <w:r>
        <w:rPr>
          <w:iCs/>
          <w:sz w:val="24"/>
        </w:rPr>
        <w:t>验收时间</w:t>
      </w:r>
      <w:r>
        <w:rPr>
          <w:rFonts w:hint="eastAsia"/>
          <w:iCs/>
          <w:sz w:val="24"/>
        </w:rPr>
        <w:t>、记录</w:t>
      </w:r>
      <w:r>
        <w:rPr>
          <w:iCs/>
          <w:sz w:val="24"/>
        </w:rPr>
        <w:t>状态</w:t>
      </w:r>
      <w:r>
        <w:rPr>
          <w:rFonts w:hint="eastAsia"/>
          <w:iCs/>
          <w:sz w:val="24"/>
        </w:rPr>
        <w:t>（</w:t>
      </w:r>
      <w:r w:rsidRPr="00FA754A">
        <w:rPr>
          <w:rFonts w:hint="eastAsia"/>
          <w:b/>
          <w:iCs/>
          <w:sz w:val="24"/>
        </w:rPr>
        <w:t>待验、初验、复验</w:t>
      </w:r>
      <w:r>
        <w:rPr>
          <w:iCs/>
          <w:sz w:val="24"/>
        </w:rPr>
        <w:t>）</w:t>
      </w:r>
      <w:r>
        <w:rPr>
          <w:rFonts w:hint="eastAsia"/>
          <w:iCs/>
          <w:sz w:val="24"/>
        </w:rPr>
        <w:t>、</w:t>
      </w:r>
      <w:r>
        <w:rPr>
          <w:iCs/>
          <w:sz w:val="24"/>
        </w:rPr>
        <w:t>验收</w:t>
      </w:r>
      <w:r>
        <w:rPr>
          <w:rFonts w:hint="eastAsia"/>
          <w:iCs/>
          <w:sz w:val="24"/>
        </w:rPr>
        <w:t>单</w:t>
      </w:r>
      <w:r>
        <w:rPr>
          <w:iCs/>
          <w:sz w:val="24"/>
        </w:rPr>
        <w:t>电子文件</w:t>
      </w:r>
      <w:r>
        <w:rPr>
          <w:rFonts w:hint="eastAsia"/>
          <w:iCs/>
          <w:sz w:val="24"/>
        </w:rPr>
        <w:t>、</w:t>
      </w:r>
      <w:r>
        <w:rPr>
          <w:iCs/>
          <w:sz w:val="24"/>
        </w:rPr>
        <w:t>验收结论。</w:t>
      </w:r>
    </w:p>
    <w:p w14:paraId="716DAC06" w14:textId="77777777" w:rsidR="006356CC" w:rsidRPr="00737033" w:rsidRDefault="003E0803" w:rsidP="00C94BD8">
      <w:pPr>
        <w:pStyle w:val="4"/>
        <w:numPr>
          <w:ilvl w:val="3"/>
          <w:numId w:val="12"/>
        </w:numPr>
        <w:spacing w:line="360" w:lineRule="auto"/>
        <w:rPr>
          <w:sz w:val="30"/>
          <w:szCs w:val="30"/>
        </w:rPr>
      </w:pPr>
      <w:bookmarkStart w:id="34" w:name="_Toc405213628"/>
      <w:r>
        <w:rPr>
          <w:rFonts w:hint="eastAsia"/>
          <w:sz w:val="30"/>
          <w:szCs w:val="30"/>
        </w:rPr>
        <w:t>通道</w:t>
      </w:r>
      <w:r w:rsidR="006356CC" w:rsidRPr="00737033">
        <w:rPr>
          <w:rFonts w:hint="eastAsia"/>
          <w:sz w:val="30"/>
          <w:szCs w:val="30"/>
        </w:rPr>
        <w:t>管理</w:t>
      </w:r>
      <w:bookmarkEnd w:id="34"/>
    </w:p>
    <w:p w14:paraId="176D5B0B" w14:textId="77777777" w:rsidR="006356CC" w:rsidRPr="001F3577" w:rsidRDefault="00567F14" w:rsidP="00C94BD8">
      <w:pPr>
        <w:pStyle w:val="a8"/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</w:t>
      </w:r>
      <w:r>
        <w:rPr>
          <w:rFonts w:ascii="宋体" w:hAnsi="宋体"/>
          <w:sz w:val="24"/>
        </w:rPr>
        <w:t>网</w:t>
      </w:r>
      <w:r w:rsidR="006356CC" w:rsidRPr="001F3577">
        <w:rPr>
          <w:rFonts w:ascii="宋体" w:hAnsi="宋体" w:hint="eastAsia"/>
          <w:sz w:val="24"/>
        </w:rPr>
        <w:t>台</w:t>
      </w:r>
      <w:proofErr w:type="gramStart"/>
      <w:r w:rsidR="006356CC" w:rsidRPr="001F3577">
        <w:rPr>
          <w:rFonts w:ascii="宋体" w:hAnsi="宋体" w:hint="eastAsia"/>
          <w:sz w:val="24"/>
        </w:rPr>
        <w:t>账管理分为</w:t>
      </w:r>
      <w:r w:rsidR="002E04F1">
        <w:rPr>
          <w:rFonts w:ascii="宋体" w:hAnsi="宋体" w:hint="eastAsia"/>
          <w:sz w:val="24"/>
        </w:rPr>
        <w:t>通道</w:t>
      </w:r>
      <w:r w:rsidR="006356CC" w:rsidRPr="001F3577">
        <w:rPr>
          <w:rFonts w:ascii="宋体" w:hAnsi="宋体" w:hint="eastAsia"/>
          <w:sz w:val="24"/>
        </w:rPr>
        <w:t>台</w:t>
      </w:r>
      <w:proofErr w:type="gramEnd"/>
      <w:r w:rsidR="006356CC" w:rsidRPr="001F3577">
        <w:rPr>
          <w:rFonts w:ascii="宋体" w:hAnsi="宋体" w:hint="eastAsia"/>
          <w:sz w:val="24"/>
        </w:rPr>
        <w:t>账、工井台账、防火墙台账（包括防火门）、灭火装置台账。</w:t>
      </w:r>
    </w:p>
    <w:p w14:paraId="594A6805" w14:textId="5E03BF6B" w:rsidR="006356CC" w:rsidRPr="001F3577" w:rsidRDefault="006356CC" w:rsidP="00C94BD8">
      <w:pPr>
        <w:pStyle w:val="a8"/>
        <w:spacing w:line="360" w:lineRule="auto"/>
        <w:ind w:firstLine="480"/>
        <w:rPr>
          <w:rFonts w:ascii="宋体" w:hAnsi="宋体"/>
          <w:sz w:val="24"/>
        </w:rPr>
      </w:pPr>
      <w:r w:rsidRPr="001F3577">
        <w:rPr>
          <w:rFonts w:ascii="宋体" w:hAnsi="宋体" w:hint="eastAsia"/>
          <w:sz w:val="24"/>
        </w:rPr>
        <w:t>台</w:t>
      </w:r>
      <w:proofErr w:type="gramStart"/>
      <w:r w:rsidRPr="001F3577">
        <w:rPr>
          <w:rFonts w:ascii="宋体" w:hAnsi="宋体" w:hint="eastAsia"/>
          <w:sz w:val="24"/>
        </w:rPr>
        <w:t>账可以</w:t>
      </w:r>
      <w:proofErr w:type="gramEnd"/>
      <w:r w:rsidRPr="001F3577">
        <w:rPr>
          <w:rFonts w:ascii="宋体" w:hAnsi="宋体" w:hint="eastAsia"/>
          <w:sz w:val="24"/>
        </w:rPr>
        <w:t>添加/编辑/删除、批量导</w:t>
      </w:r>
      <w:r w:rsidR="00CD228F">
        <w:rPr>
          <w:rFonts w:ascii="宋体" w:hAnsi="宋体" w:hint="eastAsia"/>
          <w:sz w:val="24"/>
        </w:rPr>
        <w:t>出</w:t>
      </w:r>
      <w:r w:rsidRPr="001F3577">
        <w:rPr>
          <w:rFonts w:ascii="宋体" w:hAnsi="宋体" w:hint="eastAsia"/>
          <w:sz w:val="24"/>
        </w:rPr>
        <w:t>（目前仅支持EXCEL）、验收录入。</w:t>
      </w:r>
    </w:p>
    <w:p w14:paraId="16857C68" w14:textId="77777777" w:rsidR="006356CC" w:rsidRPr="003A0BB1" w:rsidRDefault="002E04F1" w:rsidP="00D82E16">
      <w:pPr>
        <w:pStyle w:val="5"/>
        <w:numPr>
          <w:ilvl w:val="4"/>
          <w:numId w:val="12"/>
        </w:num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通道</w:t>
      </w:r>
      <w:r w:rsidR="006356CC" w:rsidRPr="003A0BB1">
        <w:rPr>
          <w:rFonts w:hint="eastAsia"/>
          <w:sz w:val="30"/>
          <w:szCs w:val="30"/>
        </w:rPr>
        <w:t>台</w:t>
      </w:r>
      <w:proofErr w:type="gramEnd"/>
      <w:r w:rsidR="006356CC" w:rsidRPr="003A0BB1">
        <w:rPr>
          <w:rFonts w:hint="eastAsia"/>
          <w:sz w:val="30"/>
          <w:szCs w:val="30"/>
        </w:rPr>
        <w:t>账</w:t>
      </w:r>
    </w:p>
    <w:p w14:paraId="1A026D89" w14:textId="77777777" w:rsidR="006356CC" w:rsidRPr="001F3577" w:rsidRDefault="002E04F1" w:rsidP="00C94BD8">
      <w:pPr>
        <w:pStyle w:val="a8"/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通道</w:t>
      </w:r>
      <w:r w:rsidR="006356CC" w:rsidRPr="001F3577">
        <w:rPr>
          <w:rFonts w:ascii="宋体" w:hAnsi="宋体" w:hint="eastAsia"/>
          <w:sz w:val="24"/>
        </w:rPr>
        <w:t>可以有多个工井，并且两端必须是</w:t>
      </w:r>
      <w:r w:rsidR="006356CC" w:rsidRPr="00892A81">
        <w:rPr>
          <w:rFonts w:ascii="宋体" w:hAnsi="宋体" w:hint="eastAsia"/>
          <w:color w:val="FF0000"/>
          <w:sz w:val="24"/>
        </w:rPr>
        <w:t>工井</w:t>
      </w:r>
      <w:r w:rsidR="00CD228F">
        <w:rPr>
          <w:rFonts w:ascii="宋体" w:hAnsi="宋体" w:hint="eastAsia"/>
          <w:sz w:val="24"/>
        </w:rPr>
        <w:t>（终端?）</w:t>
      </w:r>
      <w:r w:rsidR="006356CC" w:rsidRPr="001F3577">
        <w:rPr>
          <w:rFonts w:ascii="宋体" w:hAnsi="宋体" w:hint="eastAsia"/>
          <w:sz w:val="24"/>
        </w:rPr>
        <w:t>。</w:t>
      </w:r>
    </w:p>
    <w:p w14:paraId="6A30ECBF" w14:textId="77777777" w:rsidR="006356CC" w:rsidRPr="00E00AB4" w:rsidRDefault="002E04F1" w:rsidP="007F7F25">
      <w:pPr>
        <w:pStyle w:val="a8"/>
        <w:spacing w:line="360" w:lineRule="auto"/>
        <w:ind w:firstLine="480"/>
      </w:pPr>
      <w:proofErr w:type="gramStart"/>
      <w:r>
        <w:rPr>
          <w:rFonts w:ascii="宋体" w:hAnsi="宋体"/>
          <w:sz w:val="24"/>
        </w:rPr>
        <w:t>通道</w:t>
      </w:r>
      <w:r w:rsidR="006356CC" w:rsidRPr="001F3577">
        <w:rPr>
          <w:rFonts w:ascii="宋体" w:hAnsi="宋体"/>
          <w:sz w:val="24"/>
        </w:rPr>
        <w:t>台账包括</w:t>
      </w:r>
      <w:proofErr w:type="gramEnd"/>
      <w:r w:rsidR="006356CC" w:rsidRPr="001F3577">
        <w:rPr>
          <w:rFonts w:hint="eastAsia"/>
          <w:sz w:val="24"/>
        </w:rPr>
        <w:t>所属</w:t>
      </w:r>
      <w:r w:rsidR="006356CC">
        <w:rPr>
          <w:rFonts w:ascii="宋体" w:hAnsi="宋体" w:hint="eastAsia"/>
          <w:sz w:val="24"/>
        </w:rPr>
        <w:t>档</w:t>
      </w:r>
      <w:r w:rsidR="006356CC">
        <w:rPr>
          <w:rFonts w:ascii="宋体" w:hAnsi="宋体"/>
          <w:sz w:val="24"/>
        </w:rPr>
        <w:t>案</w:t>
      </w:r>
      <w:r w:rsidR="006356CC" w:rsidRPr="001F3577">
        <w:rPr>
          <w:rFonts w:ascii="宋体" w:hAnsi="宋体" w:hint="eastAsia"/>
          <w:sz w:val="24"/>
        </w:rPr>
        <w:t>、所属图纸名称、MIS编号、片区、小图编号、</w:t>
      </w:r>
      <w:r>
        <w:rPr>
          <w:rFonts w:ascii="宋体" w:hAnsi="宋体" w:hint="eastAsia"/>
          <w:sz w:val="24"/>
        </w:rPr>
        <w:t>通道</w:t>
      </w:r>
      <w:r w:rsidR="006356CC" w:rsidRPr="001F3577">
        <w:rPr>
          <w:rFonts w:ascii="宋体" w:hAnsi="宋体" w:hint="eastAsia"/>
          <w:sz w:val="24"/>
        </w:rPr>
        <w:t>类型、所在附近道路及方位、起止地点、</w:t>
      </w:r>
      <w:r>
        <w:rPr>
          <w:rFonts w:ascii="宋体" w:hAnsi="宋体" w:hint="eastAsia"/>
          <w:sz w:val="24"/>
        </w:rPr>
        <w:t>通道</w:t>
      </w:r>
      <w:r w:rsidR="006356CC" w:rsidRPr="001F3577">
        <w:rPr>
          <w:rFonts w:ascii="宋体" w:hAnsi="宋体" w:hint="eastAsia"/>
          <w:sz w:val="24"/>
        </w:rPr>
        <w:t>材质、规格、覆土、长度、风楼数量、总井盖数量、施工单位、监理单位、首次验收人员、投运时间、图纸目录号、图纸存放位置、图纸盒内档案号、支架类型、支架长度、支架方位、支架层数、备注。</w:t>
      </w:r>
    </w:p>
    <w:p w14:paraId="71F73C44" w14:textId="77777777" w:rsidR="006356CC" w:rsidRPr="003A0BB1" w:rsidRDefault="006356CC" w:rsidP="00D82E16">
      <w:pPr>
        <w:pStyle w:val="5"/>
        <w:numPr>
          <w:ilvl w:val="4"/>
          <w:numId w:val="12"/>
        </w:numPr>
        <w:rPr>
          <w:sz w:val="30"/>
          <w:szCs w:val="30"/>
        </w:rPr>
      </w:pPr>
      <w:r w:rsidRPr="003A0BB1">
        <w:rPr>
          <w:rFonts w:hint="eastAsia"/>
          <w:sz w:val="30"/>
          <w:szCs w:val="30"/>
        </w:rPr>
        <w:lastRenderedPageBreak/>
        <w:t>工井台</w:t>
      </w:r>
      <w:proofErr w:type="gramStart"/>
      <w:r w:rsidRPr="003A0BB1">
        <w:rPr>
          <w:rFonts w:hint="eastAsia"/>
          <w:sz w:val="30"/>
          <w:szCs w:val="30"/>
        </w:rPr>
        <w:t>账</w:t>
      </w:r>
      <w:proofErr w:type="gramEnd"/>
    </w:p>
    <w:p w14:paraId="34CFF796" w14:textId="77777777" w:rsidR="006356CC" w:rsidRPr="00737033" w:rsidRDefault="006356CC" w:rsidP="00C94BD8">
      <w:pPr>
        <w:pStyle w:val="a8"/>
        <w:spacing w:line="360" w:lineRule="auto"/>
        <w:ind w:firstLine="480"/>
        <w:rPr>
          <w:rFonts w:ascii="宋体" w:hAnsi="宋体"/>
          <w:szCs w:val="21"/>
        </w:rPr>
      </w:pPr>
      <w:r w:rsidRPr="001F3577">
        <w:rPr>
          <w:rFonts w:ascii="宋体" w:hAnsi="宋体" w:hint="eastAsia"/>
          <w:sz w:val="24"/>
        </w:rPr>
        <w:t>工</w:t>
      </w:r>
      <w:r w:rsidRPr="001F3577">
        <w:rPr>
          <w:rFonts w:ascii="宋体" w:hAnsi="宋体"/>
          <w:sz w:val="24"/>
        </w:rPr>
        <w:t>井台</w:t>
      </w:r>
      <w:proofErr w:type="gramStart"/>
      <w:r w:rsidRPr="001F3577">
        <w:rPr>
          <w:rFonts w:ascii="宋体" w:hAnsi="宋体"/>
          <w:sz w:val="24"/>
        </w:rPr>
        <w:t>账</w:t>
      </w:r>
      <w:proofErr w:type="gramEnd"/>
      <w:r w:rsidRPr="001F3577">
        <w:rPr>
          <w:rFonts w:ascii="宋体" w:hAnsi="宋体"/>
          <w:sz w:val="24"/>
        </w:rPr>
        <w:t>包括</w:t>
      </w:r>
      <w:r w:rsidRPr="001F3577">
        <w:rPr>
          <w:rFonts w:hint="eastAsia"/>
          <w:sz w:val="24"/>
        </w:rPr>
        <w:t>所属变电站、运行编号、运行单位（项目单位）、维护班组、所在区域、所属</w:t>
      </w:r>
      <w:r w:rsidR="002E04F1">
        <w:rPr>
          <w:rFonts w:hint="eastAsia"/>
          <w:sz w:val="24"/>
        </w:rPr>
        <w:t>通道</w:t>
      </w:r>
      <w:r w:rsidRPr="001F3577">
        <w:rPr>
          <w:rFonts w:hint="eastAsia"/>
          <w:sz w:val="24"/>
        </w:rPr>
        <w:t>、工井位置、</w:t>
      </w:r>
      <w:proofErr w:type="gramStart"/>
      <w:r w:rsidRPr="001F3577">
        <w:rPr>
          <w:rFonts w:hint="eastAsia"/>
          <w:sz w:val="24"/>
        </w:rPr>
        <w:t>工井类型</w:t>
      </w:r>
      <w:proofErr w:type="gramEnd"/>
      <w:r w:rsidRPr="001F3577">
        <w:rPr>
          <w:rFonts w:hint="eastAsia"/>
          <w:sz w:val="24"/>
        </w:rPr>
        <w:t>、出线管数、井面高程、内底高程、</w:t>
      </w:r>
      <w:proofErr w:type="gramStart"/>
      <w:r w:rsidRPr="001F3577">
        <w:rPr>
          <w:rFonts w:hint="eastAsia"/>
          <w:sz w:val="24"/>
        </w:rPr>
        <w:t>工井尺寸</w:t>
      </w:r>
      <w:proofErr w:type="gramEnd"/>
      <w:r w:rsidRPr="001F3577">
        <w:rPr>
          <w:rFonts w:hint="eastAsia"/>
          <w:sz w:val="24"/>
        </w:rPr>
        <w:t>、井盖形状、井盖材质、井盖尺寸、井盖生产厂家、井盖出厂日期、平台层数、施工单位、施工日期、竣工日期、经度、纬度、备注、照片名称</w:t>
      </w:r>
      <w:r w:rsidRPr="001F3577">
        <w:rPr>
          <w:rFonts w:ascii="宋体" w:hAnsi="宋体" w:hint="eastAsia"/>
          <w:sz w:val="24"/>
        </w:rPr>
        <w:t>。</w:t>
      </w:r>
    </w:p>
    <w:p w14:paraId="295A0B23" w14:textId="77777777" w:rsidR="006356CC" w:rsidRDefault="006356CC" w:rsidP="00D82E16">
      <w:pPr>
        <w:pStyle w:val="5"/>
        <w:numPr>
          <w:ilvl w:val="4"/>
          <w:numId w:val="12"/>
        </w:numPr>
        <w:rPr>
          <w:sz w:val="30"/>
          <w:szCs w:val="30"/>
        </w:rPr>
      </w:pPr>
      <w:r w:rsidRPr="003A0BB1">
        <w:rPr>
          <w:rFonts w:hint="eastAsia"/>
          <w:sz w:val="30"/>
          <w:szCs w:val="30"/>
        </w:rPr>
        <w:t>防火墙台账</w:t>
      </w:r>
    </w:p>
    <w:p w14:paraId="7E6A08CA" w14:textId="77777777" w:rsidR="006356CC" w:rsidRPr="00567F14" w:rsidRDefault="006356CC" w:rsidP="00567F14">
      <w:pPr>
        <w:pStyle w:val="a8"/>
        <w:spacing w:line="360" w:lineRule="auto"/>
        <w:ind w:firstLine="480"/>
        <w:rPr>
          <w:rFonts w:ascii="宋体" w:hAnsi="宋体"/>
          <w:sz w:val="24"/>
        </w:rPr>
      </w:pPr>
      <w:r w:rsidRPr="001F3577">
        <w:rPr>
          <w:rFonts w:ascii="宋体" w:hAnsi="宋体" w:hint="eastAsia"/>
          <w:sz w:val="24"/>
        </w:rPr>
        <w:t>防火墙台</w:t>
      </w:r>
      <w:proofErr w:type="gramStart"/>
      <w:r w:rsidRPr="001F3577">
        <w:rPr>
          <w:rFonts w:ascii="宋体" w:hAnsi="宋体" w:hint="eastAsia"/>
          <w:sz w:val="24"/>
        </w:rPr>
        <w:t>账</w:t>
      </w:r>
      <w:r w:rsidRPr="001F3577">
        <w:rPr>
          <w:rFonts w:ascii="宋体" w:hAnsi="宋体"/>
          <w:sz w:val="24"/>
        </w:rPr>
        <w:t>包括</w:t>
      </w:r>
      <w:proofErr w:type="gramEnd"/>
      <w:r w:rsidRPr="00567F14">
        <w:rPr>
          <w:rFonts w:ascii="宋体" w:hAnsi="宋体" w:hint="eastAsia"/>
          <w:sz w:val="24"/>
        </w:rPr>
        <w:t>安装时间、位置、类型（材质）、施工单位、图纸目录号、图纸存放位置、图纸盒内档案号、备注。</w:t>
      </w:r>
    </w:p>
    <w:p w14:paraId="44E02DBC" w14:textId="77777777" w:rsidR="006356CC" w:rsidRPr="001F3577" w:rsidRDefault="006356CC" w:rsidP="00567F14">
      <w:pPr>
        <w:pStyle w:val="a8"/>
        <w:spacing w:line="360" w:lineRule="auto"/>
        <w:ind w:firstLine="480"/>
        <w:rPr>
          <w:rFonts w:ascii="宋体" w:hAnsi="宋体"/>
          <w:sz w:val="24"/>
        </w:rPr>
      </w:pPr>
      <w:r w:rsidRPr="001F3577">
        <w:rPr>
          <w:rFonts w:ascii="宋体" w:hAnsi="宋体" w:hint="eastAsia"/>
          <w:sz w:val="24"/>
        </w:rPr>
        <w:t>防火墙</w:t>
      </w:r>
      <w:r w:rsidR="00567F14">
        <w:rPr>
          <w:rFonts w:ascii="宋体" w:hAnsi="宋体" w:hint="eastAsia"/>
          <w:sz w:val="24"/>
        </w:rPr>
        <w:t>台</w:t>
      </w:r>
      <w:r w:rsidR="00567F14">
        <w:rPr>
          <w:rFonts w:ascii="宋体" w:hAnsi="宋体"/>
          <w:sz w:val="24"/>
        </w:rPr>
        <w:t>账</w:t>
      </w:r>
      <w:r>
        <w:rPr>
          <w:rFonts w:ascii="宋体" w:hAnsi="宋体" w:hint="eastAsia"/>
          <w:sz w:val="24"/>
        </w:rPr>
        <w:t>附属</w:t>
      </w:r>
      <w:r w:rsidR="00567F14">
        <w:rPr>
          <w:rFonts w:ascii="宋体" w:hAnsi="宋体" w:hint="eastAsia"/>
          <w:sz w:val="24"/>
        </w:rPr>
        <w:t>于</w:t>
      </w:r>
      <w:proofErr w:type="gramStart"/>
      <w:r>
        <w:rPr>
          <w:rFonts w:ascii="宋体" w:hAnsi="宋体" w:hint="eastAsia"/>
          <w:sz w:val="24"/>
        </w:rPr>
        <w:t>隧道</w:t>
      </w:r>
      <w:r w:rsidR="00567F14">
        <w:rPr>
          <w:rFonts w:ascii="宋体" w:hAnsi="宋体" w:hint="eastAsia"/>
          <w:sz w:val="24"/>
        </w:rPr>
        <w:t>台</w:t>
      </w:r>
      <w:proofErr w:type="gramEnd"/>
      <w:r w:rsidR="00567F14">
        <w:rPr>
          <w:rFonts w:ascii="宋体" w:hAnsi="宋体" w:hint="eastAsia"/>
          <w:sz w:val="24"/>
        </w:rPr>
        <w:t>账</w:t>
      </w:r>
      <w:r w:rsidRPr="001F3577">
        <w:rPr>
          <w:rFonts w:ascii="宋体" w:hAnsi="宋体" w:hint="eastAsia"/>
          <w:sz w:val="24"/>
        </w:rPr>
        <w:t>。</w:t>
      </w:r>
    </w:p>
    <w:p w14:paraId="674764FA" w14:textId="77777777" w:rsidR="006356CC" w:rsidRPr="003A0BB1" w:rsidRDefault="006356CC" w:rsidP="00D82E16">
      <w:pPr>
        <w:pStyle w:val="5"/>
        <w:numPr>
          <w:ilvl w:val="4"/>
          <w:numId w:val="12"/>
        </w:numPr>
        <w:rPr>
          <w:sz w:val="30"/>
          <w:szCs w:val="30"/>
        </w:rPr>
      </w:pPr>
      <w:r w:rsidRPr="003A0BB1">
        <w:rPr>
          <w:rFonts w:hint="eastAsia"/>
          <w:sz w:val="30"/>
          <w:szCs w:val="30"/>
        </w:rPr>
        <w:t>灭火装置台账</w:t>
      </w:r>
    </w:p>
    <w:p w14:paraId="38F9C94D" w14:textId="77777777" w:rsidR="006356CC" w:rsidRPr="001F3577" w:rsidRDefault="006356CC" w:rsidP="00C94BD8">
      <w:pPr>
        <w:pStyle w:val="a8"/>
        <w:spacing w:line="360" w:lineRule="auto"/>
        <w:ind w:firstLine="480"/>
        <w:rPr>
          <w:sz w:val="24"/>
        </w:rPr>
      </w:pPr>
      <w:r w:rsidRPr="001F3577">
        <w:rPr>
          <w:rFonts w:ascii="宋体" w:hAnsi="宋体" w:hint="eastAsia"/>
          <w:sz w:val="24"/>
        </w:rPr>
        <w:t>灭火装置台</w:t>
      </w:r>
      <w:proofErr w:type="gramStart"/>
      <w:r w:rsidRPr="001F3577">
        <w:rPr>
          <w:rFonts w:ascii="宋体" w:hAnsi="宋体" w:hint="eastAsia"/>
          <w:sz w:val="24"/>
        </w:rPr>
        <w:t>账</w:t>
      </w:r>
      <w:r w:rsidRPr="001F3577">
        <w:rPr>
          <w:rFonts w:ascii="宋体" w:hAnsi="宋体"/>
          <w:sz w:val="24"/>
        </w:rPr>
        <w:t>包括</w:t>
      </w:r>
      <w:proofErr w:type="gramEnd"/>
      <w:r w:rsidRPr="001F3577">
        <w:rPr>
          <w:rFonts w:hint="eastAsia"/>
          <w:sz w:val="24"/>
        </w:rPr>
        <w:t>安装时间、位置、类型、</w:t>
      </w:r>
      <w:r>
        <w:rPr>
          <w:rFonts w:hint="eastAsia"/>
          <w:sz w:val="24"/>
        </w:rPr>
        <w:t>有</w:t>
      </w:r>
      <w:r>
        <w:rPr>
          <w:sz w:val="24"/>
        </w:rPr>
        <w:t>效期、</w:t>
      </w:r>
      <w:r w:rsidRPr="001F3577">
        <w:rPr>
          <w:rFonts w:hint="eastAsia"/>
          <w:sz w:val="24"/>
        </w:rPr>
        <w:t>施工单位位置、备注。</w:t>
      </w:r>
    </w:p>
    <w:p w14:paraId="61AC59D3" w14:textId="77777777" w:rsidR="006356CC" w:rsidRPr="000C4355" w:rsidRDefault="006356CC" w:rsidP="00C94BD8">
      <w:pPr>
        <w:pStyle w:val="a8"/>
        <w:spacing w:line="360" w:lineRule="auto"/>
        <w:ind w:firstLine="480"/>
        <w:rPr>
          <w:rFonts w:ascii="宋体" w:hAnsi="宋体"/>
          <w:sz w:val="24"/>
        </w:rPr>
      </w:pPr>
      <w:r w:rsidRPr="001F3577">
        <w:rPr>
          <w:rFonts w:ascii="宋体" w:hAnsi="宋体" w:hint="eastAsia"/>
          <w:sz w:val="24"/>
        </w:rPr>
        <w:t>防火墙、灭火装置台账附属</w:t>
      </w:r>
      <w:r w:rsidR="00567F14">
        <w:rPr>
          <w:rFonts w:ascii="宋体" w:hAnsi="宋体" w:hint="eastAsia"/>
          <w:sz w:val="24"/>
        </w:rPr>
        <w:t>于</w:t>
      </w:r>
      <w:proofErr w:type="gramStart"/>
      <w:r w:rsidRPr="001F3577">
        <w:rPr>
          <w:rFonts w:ascii="宋体" w:hAnsi="宋体" w:hint="eastAsia"/>
          <w:sz w:val="24"/>
        </w:rPr>
        <w:t>隧道</w:t>
      </w:r>
      <w:r w:rsidR="00567F14">
        <w:rPr>
          <w:rFonts w:ascii="宋体" w:hAnsi="宋体" w:hint="eastAsia"/>
          <w:sz w:val="24"/>
        </w:rPr>
        <w:t>台</w:t>
      </w:r>
      <w:proofErr w:type="gramEnd"/>
      <w:r w:rsidR="00567F14">
        <w:rPr>
          <w:rFonts w:ascii="宋体" w:hAnsi="宋体"/>
          <w:sz w:val="24"/>
        </w:rPr>
        <w:t>账</w:t>
      </w:r>
      <w:r w:rsidRPr="001F3577">
        <w:rPr>
          <w:rFonts w:ascii="宋体" w:hAnsi="宋体" w:hint="eastAsia"/>
          <w:sz w:val="24"/>
        </w:rPr>
        <w:t>。</w:t>
      </w:r>
    </w:p>
    <w:p w14:paraId="2BFEDF1A" w14:textId="77777777" w:rsidR="006356CC" w:rsidRDefault="003E0803" w:rsidP="00C94BD8">
      <w:pPr>
        <w:pStyle w:val="4"/>
        <w:numPr>
          <w:ilvl w:val="3"/>
          <w:numId w:val="12"/>
        </w:numPr>
        <w:spacing w:line="360" w:lineRule="auto"/>
        <w:rPr>
          <w:sz w:val="30"/>
          <w:szCs w:val="30"/>
        </w:rPr>
      </w:pPr>
      <w:bookmarkStart w:id="35" w:name="_Toc405213629"/>
      <w:r>
        <w:rPr>
          <w:rFonts w:hint="eastAsia"/>
          <w:sz w:val="30"/>
          <w:szCs w:val="30"/>
        </w:rPr>
        <w:t>线</w:t>
      </w:r>
      <w:r>
        <w:rPr>
          <w:sz w:val="30"/>
          <w:szCs w:val="30"/>
        </w:rPr>
        <w:t>路管理</w:t>
      </w:r>
      <w:bookmarkEnd w:id="35"/>
    </w:p>
    <w:p w14:paraId="6BC1AE0D" w14:textId="77777777" w:rsidR="006356CC" w:rsidRDefault="006356CC" w:rsidP="007E4591">
      <w:pPr>
        <w:pStyle w:val="5"/>
        <w:numPr>
          <w:ilvl w:val="4"/>
          <w:numId w:val="1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电缆基础</w:t>
      </w:r>
      <w:r>
        <w:rPr>
          <w:sz w:val="30"/>
          <w:szCs w:val="30"/>
        </w:rPr>
        <w:t>设施</w:t>
      </w:r>
      <w:r>
        <w:rPr>
          <w:rFonts w:hint="eastAsia"/>
          <w:sz w:val="30"/>
          <w:szCs w:val="30"/>
        </w:rPr>
        <w:t>管理</w:t>
      </w:r>
    </w:p>
    <w:p w14:paraId="003F1F1D" w14:textId="77777777" w:rsidR="006356CC" w:rsidRPr="00567F14" w:rsidRDefault="006356CC" w:rsidP="00567F14">
      <w:pPr>
        <w:spacing w:line="360" w:lineRule="auto"/>
        <w:ind w:firstLine="420"/>
        <w:rPr>
          <w:b/>
          <w:sz w:val="24"/>
        </w:rPr>
      </w:pPr>
      <w:r w:rsidRPr="00567F14">
        <w:rPr>
          <w:rFonts w:hint="eastAsia"/>
          <w:b/>
          <w:sz w:val="24"/>
        </w:rPr>
        <w:t>电缆基础设施类型管理</w:t>
      </w:r>
    </w:p>
    <w:p w14:paraId="10994EB7" w14:textId="77777777" w:rsidR="006356CC" w:rsidRPr="00153F19" w:rsidRDefault="006356CC" w:rsidP="00C94BD8">
      <w:pPr>
        <w:spacing w:line="360" w:lineRule="auto"/>
        <w:rPr>
          <w:sz w:val="24"/>
        </w:rPr>
      </w:pPr>
      <w:r w:rsidRPr="00153F19">
        <w:rPr>
          <w:sz w:val="24"/>
        </w:rPr>
        <w:tab/>
      </w:r>
      <w:r w:rsidRPr="00153F19">
        <w:rPr>
          <w:sz w:val="24"/>
        </w:rPr>
        <w:tab/>
      </w:r>
      <w:r w:rsidRPr="00153F19">
        <w:rPr>
          <w:rFonts w:hint="eastAsia"/>
          <w:sz w:val="24"/>
        </w:rPr>
        <w:t>基础设施类型有：杆塔、箱变、开闭所、变电站、分接箱</w:t>
      </w:r>
      <w:r w:rsidRPr="00153F19">
        <w:rPr>
          <w:sz w:val="24"/>
        </w:rPr>
        <w:t>……</w:t>
      </w:r>
    </w:p>
    <w:p w14:paraId="646D7847" w14:textId="77777777" w:rsidR="006356CC" w:rsidRPr="00153F19" w:rsidRDefault="006356CC" w:rsidP="00C94BD8">
      <w:pPr>
        <w:spacing w:line="360" w:lineRule="auto"/>
        <w:rPr>
          <w:sz w:val="24"/>
        </w:rPr>
      </w:pPr>
      <w:r w:rsidRPr="00153F19">
        <w:rPr>
          <w:b/>
          <w:sz w:val="24"/>
        </w:rPr>
        <w:tab/>
      </w:r>
      <w:r>
        <w:rPr>
          <w:rFonts w:hint="eastAsia"/>
          <w:b/>
          <w:sz w:val="24"/>
        </w:rPr>
        <w:t>电缆</w:t>
      </w:r>
      <w:r w:rsidRPr="00153F19">
        <w:rPr>
          <w:rFonts w:hint="eastAsia"/>
          <w:b/>
          <w:sz w:val="24"/>
        </w:rPr>
        <w:t>基础设施图例管理</w:t>
      </w:r>
    </w:p>
    <w:p w14:paraId="56AC3408" w14:textId="77777777" w:rsidR="006356CC" w:rsidRDefault="006356CC" w:rsidP="00C94BD8">
      <w:pPr>
        <w:spacing w:line="360" w:lineRule="auto"/>
        <w:rPr>
          <w:sz w:val="24"/>
        </w:rPr>
      </w:pPr>
      <w:r w:rsidRPr="00153F19">
        <w:rPr>
          <w:sz w:val="24"/>
        </w:rPr>
        <w:tab/>
      </w:r>
      <w:r w:rsidRPr="00153F19">
        <w:rPr>
          <w:sz w:val="24"/>
        </w:rPr>
        <w:tab/>
      </w:r>
      <w:r w:rsidRPr="00153F19">
        <w:rPr>
          <w:rFonts w:hint="eastAsia"/>
          <w:sz w:val="24"/>
        </w:rPr>
        <w:t>各类基础设施在地图上显示的图例</w:t>
      </w:r>
    </w:p>
    <w:p w14:paraId="27550D12" w14:textId="77777777" w:rsidR="006356CC" w:rsidRPr="00153F19" w:rsidRDefault="006356CC" w:rsidP="00C94BD8">
      <w:pPr>
        <w:spacing w:line="360" w:lineRule="auto"/>
        <w:rPr>
          <w:sz w:val="24"/>
        </w:rPr>
      </w:pPr>
      <w:r w:rsidRPr="00153F19">
        <w:rPr>
          <w:b/>
          <w:sz w:val="24"/>
        </w:rPr>
        <w:tab/>
      </w:r>
      <w:r w:rsidRPr="00153F19">
        <w:rPr>
          <w:rFonts w:hint="eastAsia"/>
          <w:b/>
          <w:sz w:val="24"/>
        </w:rPr>
        <w:t>电缆基础设施坐标管理</w:t>
      </w:r>
    </w:p>
    <w:p w14:paraId="04E3302D" w14:textId="77777777" w:rsidR="006356CC" w:rsidRDefault="006356CC" w:rsidP="00C94BD8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基础</w:t>
      </w:r>
      <w:r>
        <w:rPr>
          <w:sz w:val="24"/>
        </w:rPr>
        <w:t>设施在地图上的经纬度管理。</w:t>
      </w:r>
    </w:p>
    <w:p w14:paraId="1ABBF083" w14:textId="77777777" w:rsidR="006356CC" w:rsidRPr="00FA754A" w:rsidRDefault="006356CC" w:rsidP="00C94BD8">
      <w:pPr>
        <w:spacing w:line="360" w:lineRule="auto"/>
        <w:ind w:firstLine="420"/>
        <w:rPr>
          <w:b/>
          <w:sz w:val="24"/>
        </w:rPr>
      </w:pPr>
      <w:r w:rsidRPr="00FA754A">
        <w:rPr>
          <w:rFonts w:hint="eastAsia"/>
          <w:b/>
          <w:sz w:val="24"/>
        </w:rPr>
        <w:t>电缆附件类型管理</w:t>
      </w:r>
    </w:p>
    <w:p w14:paraId="370693FA" w14:textId="77777777" w:rsidR="006356CC" w:rsidRPr="00FA754A" w:rsidRDefault="006356CC" w:rsidP="00C94BD8">
      <w:pPr>
        <w:spacing w:line="360" w:lineRule="auto"/>
        <w:rPr>
          <w:sz w:val="24"/>
        </w:rPr>
      </w:pPr>
      <w:r w:rsidRPr="003E0803">
        <w:rPr>
          <w:sz w:val="24"/>
        </w:rPr>
        <w:tab/>
      </w:r>
      <w:r w:rsidRPr="003E0803">
        <w:rPr>
          <w:sz w:val="24"/>
        </w:rPr>
        <w:tab/>
      </w:r>
      <w:r w:rsidRPr="00FA754A">
        <w:rPr>
          <w:rFonts w:hint="eastAsia"/>
          <w:sz w:val="24"/>
        </w:rPr>
        <w:t>终端、接头、接地箱</w:t>
      </w:r>
    </w:p>
    <w:p w14:paraId="1267B51D" w14:textId="77777777" w:rsidR="006356CC" w:rsidRPr="00FA754A" w:rsidRDefault="006356CC" w:rsidP="00C94BD8">
      <w:pPr>
        <w:spacing w:line="360" w:lineRule="auto"/>
        <w:ind w:firstLine="420"/>
        <w:rPr>
          <w:b/>
          <w:sz w:val="24"/>
        </w:rPr>
      </w:pPr>
      <w:r w:rsidRPr="00FA754A">
        <w:rPr>
          <w:rFonts w:hint="eastAsia"/>
          <w:b/>
          <w:sz w:val="24"/>
        </w:rPr>
        <w:t>附件规格类型管理</w:t>
      </w:r>
    </w:p>
    <w:p w14:paraId="2F9BE477" w14:textId="77777777" w:rsidR="006356CC" w:rsidRPr="003E0803" w:rsidRDefault="006356CC" w:rsidP="003E0803">
      <w:pPr>
        <w:spacing w:line="360" w:lineRule="auto"/>
        <w:rPr>
          <w:sz w:val="24"/>
        </w:rPr>
      </w:pPr>
      <w:r>
        <w:lastRenderedPageBreak/>
        <w:tab/>
      </w:r>
      <w:r w:rsidRPr="003E0803">
        <w:rPr>
          <w:rFonts w:hint="eastAsia"/>
          <w:sz w:val="24"/>
        </w:rPr>
        <w:t>终端规格</w:t>
      </w:r>
      <w:r w:rsidRPr="003E0803">
        <w:rPr>
          <w:sz w:val="24"/>
        </w:rPr>
        <w:t>类型：</w:t>
      </w:r>
      <w:r w:rsidRPr="003E0803">
        <w:rPr>
          <w:rFonts w:hint="eastAsia"/>
          <w:sz w:val="24"/>
        </w:rPr>
        <w:t>冷缩、热缩、预制、瓷套、</w:t>
      </w:r>
      <w:r w:rsidRPr="003E0803">
        <w:rPr>
          <w:rFonts w:hint="eastAsia"/>
          <w:sz w:val="24"/>
        </w:rPr>
        <w:t>GIS</w:t>
      </w:r>
    </w:p>
    <w:p w14:paraId="0A987549" w14:textId="77777777" w:rsidR="006356CC" w:rsidRPr="003E0803" w:rsidRDefault="006356CC" w:rsidP="003E0803">
      <w:pPr>
        <w:spacing w:line="360" w:lineRule="auto"/>
        <w:ind w:firstLine="420"/>
        <w:rPr>
          <w:sz w:val="24"/>
        </w:rPr>
      </w:pPr>
      <w:r w:rsidRPr="003E0803">
        <w:rPr>
          <w:rFonts w:hint="eastAsia"/>
          <w:sz w:val="24"/>
        </w:rPr>
        <w:t>接头：预制、</w:t>
      </w:r>
      <w:r w:rsidRPr="003E0803">
        <w:rPr>
          <w:sz w:val="24"/>
        </w:rPr>
        <w:t>现</w:t>
      </w:r>
      <w:r w:rsidRPr="003E0803">
        <w:rPr>
          <w:rFonts w:hint="eastAsia"/>
          <w:sz w:val="24"/>
        </w:rPr>
        <w:t>场</w:t>
      </w:r>
      <w:r w:rsidRPr="003E0803">
        <w:rPr>
          <w:sz w:val="24"/>
        </w:rPr>
        <w:t>压</w:t>
      </w:r>
      <w:r w:rsidRPr="003E0803">
        <w:rPr>
          <w:rFonts w:hint="eastAsia"/>
          <w:sz w:val="24"/>
        </w:rPr>
        <w:t>制</w:t>
      </w:r>
    </w:p>
    <w:p w14:paraId="15D83302" w14:textId="77777777" w:rsidR="006356CC" w:rsidRPr="00040CFF" w:rsidRDefault="006356CC" w:rsidP="003E0803">
      <w:pPr>
        <w:spacing w:line="360" w:lineRule="auto"/>
        <w:ind w:firstLine="420"/>
        <w:rPr>
          <w:sz w:val="24"/>
        </w:rPr>
      </w:pPr>
      <w:r w:rsidRPr="003E0803">
        <w:rPr>
          <w:rFonts w:hint="eastAsia"/>
          <w:sz w:val="24"/>
        </w:rPr>
        <w:t>接地系统：交叉互联箱、保护接地箱、直接接地箱</w:t>
      </w:r>
    </w:p>
    <w:p w14:paraId="2229A420" w14:textId="77777777" w:rsidR="006356CC" w:rsidRDefault="006356CC" w:rsidP="007E4591">
      <w:pPr>
        <w:pStyle w:val="5"/>
        <w:numPr>
          <w:ilvl w:val="4"/>
          <w:numId w:val="1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电缆</w:t>
      </w:r>
      <w:r>
        <w:rPr>
          <w:sz w:val="30"/>
          <w:szCs w:val="30"/>
        </w:rPr>
        <w:t>附件管理</w:t>
      </w:r>
    </w:p>
    <w:p w14:paraId="328A35A5" w14:textId="77777777" w:rsidR="006356CC" w:rsidRPr="003E0803" w:rsidRDefault="006356CC" w:rsidP="003E0803">
      <w:pPr>
        <w:spacing w:line="360" w:lineRule="auto"/>
        <w:ind w:firstLine="420"/>
        <w:rPr>
          <w:sz w:val="24"/>
        </w:rPr>
      </w:pPr>
      <w:r w:rsidRPr="003E0803">
        <w:rPr>
          <w:rFonts w:hint="eastAsia"/>
          <w:sz w:val="24"/>
        </w:rPr>
        <w:t>电缆</w:t>
      </w:r>
      <w:r w:rsidRPr="003E0803">
        <w:rPr>
          <w:sz w:val="24"/>
        </w:rPr>
        <w:t>附件的管理</w:t>
      </w:r>
      <w:r w:rsidRPr="003E0803">
        <w:rPr>
          <w:rFonts w:hint="eastAsia"/>
          <w:sz w:val="24"/>
        </w:rPr>
        <w:t>。属性</w:t>
      </w:r>
      <w:r w:rsidRPr="003E0803">
        <w:rPr>
          <w:sz w:val="24"/>
        </w:rPr>
        <w:t>：</w:t>
      </w:r>
      <w:r w:rsidRPr="003E0803">
        <w:rPr>
          <w:rFonts w:hint="eastAsia"/>
          <w:sz w:val="24"/>
        </w:rPr>
        <w:t>附件名称</w:t>
      </w:r>
      <w:r w:rsidRPr="003E0803">
        <w:rPr>
          <w:sz w:val="24"/>
        </w:rPr>
        <w:t>、附件类型、</w:t>
      </w:r>
      <w:r w:rsidRPr="003E0803">
        <w:rPr>
          <w:rFonts w:hint="eastAsia"/>
          <w:sz w:val="24"/>
        </w:rPr>
        <w:t>附件</w:t>
      </w:r>
      <w:r w:rsidRPr="003E0803">
        <w:rPr>
          <w:sz w:val="24"/>
        </w:rPr>
        <w:t>规格、生产厂家、地理信息。</w:t>
      </w:r>
    </w:p>
    <w:p w14:paraId="7B38C27F" w14:textId="77777777" w:rsidR="006356CC" w:rsidRPr="007912D6" w:rsidRDefault="006356CC" w:rsidP="007E4591">
      <w:pPr>
        <w:pStyle w:val="5"/>
        <w:numPr>
          <w:ilvl w:val="4"/>
          <w:numId w:val="1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输电</w:t>
      </w:r>
      <w:proofErr w:type="gramStart"/>
      <w:r w:rsidRPr="007912D6">
        <w:rPr>
          <w:rFonts w:hint="eastAsia"/>
          <w:sz w:val="30"/>
          <w:szCs w:val="30"/>
        </w:rPr>
        <w:t>电缆台</w:t>
      </w:r>
      <w:proofErr w:type="gramEnd"/>
      <w:r w:rsidRPr="007912D6">
        <w:rPr>
          <w:rFonts w:hint="eastAsia"/>
          <w:sz w:val="30"/>
          <w:szCs w:val="30"/>
        </w:rPr>
        <w:t>帐</w:t>
      </w:r>
    </w:p>
    <w:p w14:paraId="4B8A6DE2" w14:textId="77777777" w:rsidR="006356CC" w:rsidRDefault="006356CC" w:rsidP="00C94BD8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电缆</w:t>
      </w:r>
      <w:r>
        <w:rPr>
          <w:b/>
          <w:sz w:val="24"/>
        </w:rPr>
        <w:t>线路管理</w:t>
      </w:r>
    </w:p>
    <w:p w14:paraId="18A658BC" w14:textId="77777777" w:rsidR="006356CC" w:rsidRPr="00FA754A" w:rsidRDefault="006356CC" w:rsidP="00C94BD8">
      <w:pPr>
        <w:spacing w:line="360" w:lineRule="auto"/>
        <w:rPr>
          <w:sz w:val="24"/>
        </w:rPr>
      </w:pPr>
      <w:r>
        <w:rPr>
          <w:b/>
          <w:sz w:val="24"/>
        </w:rPr>
        <w:tab/>
      </w:r>
      <w:r w:rsidRPr="00FA754A">
        <w:rPr>
          <w:rFonts w:hint="eastAsia"/>
          <w:sz w:val="24"/>
        </w:rPr>
        <w:t>输电电缆线路</w:t>
      </w:r>
      <w:r>
        <w:rPr>
          <w:rFonts w:hint="eastAsia"/>
          <w:sz w:val="24"/>
        </w:rPr>
        <w:t>的</w:t>
      </w:r>
      <w:r>
        <w:rPr>
          <w:sz w:val="24"/>
        </w:rPr>
        <w:t>添加、编辑、删除管理。属性：运行编号、线路名称、回长、起点、止点、起点</w:t>
      </w:r>
      <w:r>
        <w:rPr>
          <w:rFonts w:hint="eastAsia"/>
          <w:sz w:val="24"/>
        </w:rPr>
        <w:t>设施（关</w:t>
      </w:r>
      <w:r>
        <w:rPr>
          <w:sz w:val="24"/>
        </w:rPr>
        <w:t>联基础设</w:t>
      </w:r>
      <w:r>
        <w:rPr>
          <w:rFonts w:hint="eastAsia"/>
          <w:sz w:val="24"/>
        </w:rPr>
        <w:t>施</w:t>
      </w:r>
      <w:r>
        <w:rPr>
          <w:sz w:val="24"/>
        </w:rPr>
        <w:t>）、止点</w:t>
      </w:r>
      <w:r>
        <w:rPr>
          <w:rFonts w:hint="eastAsia"/>
          <w:sz w:val="24"/>
        </w:rPr>
        <w:t>设施</w:t>
      </w:r>
      <w:r>
        <w:rPr>
          <w:sz w:val="24"/>
        </w:rPr>
        <w:t>（关联基础设施）</w:t>
      </w:r>
    </w:p>
    <w:p w14:paraId="40A6F1C6" w14:textId="77777777" w:rsidR="006356CC" w:rsidRPr="00660A64" w:rsidRDefault="006356CC" w:rsidP="00C94BD8">
      <w:pPr>
        <w:spacing w:line="360" w:lineRule="auto"/>
        <w:rPr>
          <w:b/>
          <w:sz w:val="24"/>
        </w:rPr>
      </w:pPr>
      <w:r w:rsidRPr="00660A64">
        <w:rPr>
          <w:rFonts w:hint="eastAsia"/>
          <w:b/>
          <w:sz w:val="24"/>
        </w:rPr>
        <w:t>电</w:t>
      </w:r>
      <w:r w:rsidRPr="00660A64">
        <w:rPr>
          <w:b/>
          <w:sz w:val="24"/>
        </w:rPr>
        <w:t>缆</w:t>
      </w:r>
      <w:r w:rsidRPr="00660A64">
        <w:rPr>
          <w:rFonts w:hint="eastAsia"/>
          <w:b/>
          <w:sz w:val="24"/>
        </w:rPr>
        <w:t>回</w:t>
      </w:r>
      <w:r w:rsidRPr="00660A64">
        <w:rPr>
          <w:b/>
          <w:sz w:val="24"/>
        </w:rPr>
        <w:t>路管理</w:t>
      </w:r>
    </w:p>
    <w:p w14:paraId="5F960BB9" w14:textId="77777777" w:rsidR="006356CC" w:rsidRDefault="006356CC" w:rsidP="00C94BD8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电缆</w:t>
      </w:r>
      <w:r>
        <w:rPr>
          <w:sz w:val="24"/>
        </w:rPr>
        <w:t>回路的</w:t>
      </w:r>
      <w:r w:rsidRPr="00660A64">
        <w:rPr>
          <w:rFonts w:ascii="宋体" w:hAnsi="宋体" w:hint="eastAsia"/>
          <w:sz w:val="24"/>
        </w:rPr>
        <w:t>添加/编辑/删除</w:t>
      </w:r>
      <w:r>
        <w:rPr>
          <w:rFonts w:ascii="宋体" w:hAnsi="宋体" w:hint="eastAsia"/>
          <w:sz w:val="24"/>
        </w:rPr>
        <w:t>管理</w:t>
      </w:r>
      <w:r>
        <w:rPr>
          <w:rFonts w:ascii="宋体" w:hAnsi="宋体"/>
          <w:sz w:val="24"/>
        </w:rPr>
        <w:t>。电缆</w:t>
      </w:r>
      <w:r>
        <w:rPr>
          <w:rFonts w:ascii="宋体" w:hAnsi="宋体" w:hint="eastAsia"/>
          <w:sz w:val="24"/>
        </w:rPr>
        <w:t>回</w:t>
      </w:r>
      <w:r>
        <w:rPr>
          <w:rFonts w:ascii="宋体" w:hAnsi="宋体"/>
          <w:sz w:val="24"/>
        </w:rPr>
        <w:t>路属性线路。</w:t>
      </w:r>
      <w:r>
        <w:rPr>
          <w:rFonts w:ascii="宋体" w:hAnsi="宋体" w:hint="eastAsia"/>
          <w:sz w:val="24"/>
        </w:rPr>
        <w:t>回</w:t>
      </w:r>
      <w:r>
        <w:rPr>
          <w:rFonts w:ascii="宋体" w:hAnsi="宋体"/>
          <w:sz w:val="24"/>
        </w:rPr>
        <w:t>路为虚拟对象。</w:t>
      </w:r>
      <w:r>
        <w:rPr>
          <w:rFonts w:ascii="宋体" w:hAnsi="宋体" w:hint="eastAsia"/>
          <w:sz w:val="24"/>
        </w:rPr>
        <w:t>添</w:t>
      </w:r>
      <w:r>
        <w:rPr>
          <w:rFonts w:ascii="宋体" w:hAnsi="宋体"/>
          <w:sz w:val="24"/>
        </w:rPr>
        <w:t>加回路时，允许自动生成下属的A、B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相</w:t>
      </w:r>
      <w:r>
        <w:rPr>
          <w:rFonts w:ascii="宋体" w:hAnsi="宋体"/>
          <w:sz w:val="24"/>
        </w:rPr>
        <w:t>线。</w:t>
      </w:r>
    </w:p>
    <w:p w14:paraId="1A4CAD66" w14:textId="77777777" w:rsidR="006356CC" w:rsidRPr="001F3577" w:rsidRDefault="006356CC" w:rsidP="00C94BD8">
      <w:pPr>
        <w:spacing w:line="360" w:lineRule="auto"/>
        <w:rPr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回</w:t>
      </w:r>
      <w:r>
        <w:rPr>
          <w:rFonts w:ascii="宋体" w:hAnsi="宋体"/>
          <w:sz w:val="24"/>
        </w:rPr>
        <w:t>路属性：回路名称、电</w:t>
      </w:r>
      <w:r>
        <w:rPr>
          <w:rFonts w:ascii="宋体" w:hAnsi="宋体" w:hint="eastAsia"/>
          <w:sz w:val="24"/>
        </w:rPr>
        <w:t>压</w:t>
      </w:r>
      <w:r>
        <w:rPr>
          <w:rFonts w:ascii="宋体" w:hAnsi="宋体"/>
          <w:sz w:val="24"/>
        </w:rPr>
        <w:t>等级。</w:t>
      </w:r>
    </w:p>
    <w:p w14:paraId="0AA4D8D5" w14:textId="77777777" w:rsidR="006356CC" w:rsidRDefault="006356CC" w:rsidP="00C94BD8">
      <w:pPr>
        <w:spacing w:line="360" w:lineRule="auto"/>
        <w:rPr>
          <w:b/>
          <w:sz w:val="24"/>
        </w:rPr>
      </w:pPr>
      <w:r w:rsidRPr="00660A64">
        <w:rPr>
          <w:rFonts w:hint="eastAsia"/>
          <w:b/>
          <w:sz w:val="24"/>
        </w:rPr>
        <w:t>电缆</w:t>
      </w:r>
      <w:r w:rsidRPr="00660A64">
        <w:rPr>
          <w:b/>
          <w:sz w:val="24"/>
        </w:rPr>
        <w:t>相线管理</w:t>
      </w:r>
    </w:p>
    <w:p w14:paraId="711F0E63" w14:textId="77777777" w:rsidR="006356CC" w:rsidRPr="00660A64" w:rsidRDefault="006356CC" w:rsidP="00C94BD8">
      <w:pPr>
        <w:spacing w:line="360" w:lineRule="auto"/>
        <w:rPr>
          <w:sz w:val="24"/>
        </w:rPr>
      </w:pPr>
      <w:r w:rsidRPr="00660A64">
        <w:rPr>
          <w:sz w:val="24"/>
        </w:rPr>
        <w:tab/>
      </w:r>
      <w:r w:rsidRPr="00660A64">
        <w:rPr>
          <w:rFonts w:hint="eastAsia"/>
          <w:sz w:val="24"/>
        </w:rPr>
        <w:t>电缆</w:t>
      </w:r>
      <w:r w:rsidRPr="00660A64">
        <w:rPr>
          <w:sz w:val="24"/>
        </w:rPr>
        <w:t>回路下的相线的</w:t>
      </w:r>
      <w:r w:rsidRPr="00660A64">
        <w:rPr>
          <w:rFonts w:ascii="宋体" w:hAnsi="宋体" w:hint="eastAsia"/>
          <w:sz w:val="24"/>
        </w:rPr>
        <w:t>添加/编辑/删除功能。</w:t>
      </w:r>
      <w:r>
        <w:rPr>
          <w:rFonts w:ascii="宋体" w:hAnsi="宋体" w:hint="eastAsia"/>
          <w:sz w:val="24"/>
        </w:rPr>
        <w:t>相</w:t>
      </w:r>
      <w:proofErr w:type="gramStart"/>
      <w:r>
        <w:rPr>
          <w:rFonts w:ascii="宋体" w:hAnsi="宋体"/>
          <w:sz w:val="24"/>
        </w:rPr>
        <w:t>线属于</w:t>
      </w:r>
      <w:proofErr w:type="gramEnd"/>
      <w:r>
        <w:rPr>
          <w:rFonts w:ascii="宋体" w:hAnsi="宋体"/>
          <w:sz w:val="24"/>
        </w:rPr>
        <w:t>回路。</w:t>
      </w:r>
    </w:p>
    <w:p w14:paraId="4F77CFD8" w14:textId="77777777" w:rsidR="006356CC" w:rsidRPr="00660A64" w:rsidRDefault="006356CC" w:rsidP="00C94BD8">
      <w:pPr>
        <w:spacing w:line="360" w:lineRule="auto"/>
        <w:rPr>
          <w:b/>
          <w:sz w:val="24"/>
        </w:rPr>
      </w:pPr>
      <w:r w:rsidRPr="00660A64">
        <w:rPr>
          <w:rFonts w:hint="eastAsia"/>
          <w:b/>
          <w:sz w:val="24"/>
        </w:rPr>
        <w:t>电</w:t>
      </w:r>
      <w:r w:rsidRPr="00660A64">
        <w:rPr>
          <w:b/>
          <w:sz w:val="24"/>
        </w:rPr>
        <w:t>缆本体管理</w:t>
      </w:r>
    </w:p>
    <w:p w14:paraId="426D7041" w14:textId="77777777" w:rsidR="006356CC" w:rsidRDefault="006356CC" w:rsidP="00C94BD8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电缆</w:t>
      </w:r>
      <w:r>
        <w:rPr>
          <w:sz w:val="24"/>
        </w:rPr>
        <w:t>相线下</w:t>
      </w:r>
      <w:r>
        <w:rPr>
          <w:rFonts w:hint="eastAsia"/>
          <w:sz w:val="24"/>
        </w:rPr>
        <w:t>属</w:t>
      </w:r>
      <w:r>
        <w:rPr>
          <w:sz w:val="24"/>
        </w:rPr>
        <w:t>的本体区段管理。本体</w:t>
      </w:r>
      <w:r>
        <w:rPr>
          <w:rFonts w:hint="eastAsia"/>
          <w:sz w:val="24"/>
        </w:rPr>
        <w:t>区</w:t>
      </w:r>
      <w:r>
        <w:rPr>
          <w:sz w:val="24"/>
        </w:rPr>
        <w:t>段属于相线。</w:t>
      </w:r>
    </w:p>
    <w:p w14:paraId="7B783ED5" w14:textId="77777777" w:rsidR="006356CC" w:rsidRPr="001F3577" w:rsidRDefault="006356CC" w:rsidP="00C94BD8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本</w:t>
      </w:r>
      <w:r>
        <w:rPr>
          <w:sz w:val="24"/>
        </w:rPr>
        <w:t>体属性：规格、厂家、生产时间、投运时间。</w:t>
      </w:r>
    </w:p>
    <w:p w14:paraId="4F0F6DAF" w14:textId="77777777" w:rsidR="006356CC" w:rsidRPr="00153F19" w:rsidRDefault="006356CC" w:rsidP="00C94BD8">
      <w:pPr>
        <w:spacing w:line="360" w:lineRule="auto"/>
        <w:rPr>
          <w:b/>
          <w:sz w:val="24"/>
        </w:rPr>
      </w:pPr>
      <w:r w:rsidRPr="00153F19">
        <w:rPr>
          <w:rFonts w:hint="eastAsia"/>
          <w:b/>
          <w:sz w:val="24"/>
        </w:rPr>
        <w:t>电缆</w:t>
      </w:r>
      <w:r>
        <w:rPr>
          <w:rFonts w:hint="eastAsia"/>
          <w:b/>
          <w:sz w:val="24"/>
        </w:rPr>
        <w:t>附件</w:t>
      </w:r>
      <w:r w:rsidRPr="00153F19">
        <w:rPr>
          <w:rFonts w:hint="eastAsia"/>
          <w:b/>
          <w:sz w:val="24"/>
        </w:rPr>
        <w:t>管理</w:t>
      </w:r>
    </w:p>
    <w:p w14:paraId="1DEFB99A" w14:textId="77777777" w:rsidR="006356CC" w:rsidRDefault="006356CC" w:rsidP="00C94BD8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关</w:t>
      </w:r>
      <w:r>
        <w:rPr>
          <w:sz w:val="24"/>
        </w:rPr>
        <w:t>联相关的电缆附件。</w:t>
      </w:r>
      <w:r>
        <w:rPr>
          <w:rFonts w:hint="eastAsia"/>
          <w:sz w:val="24"/>
        </w:rPr>
        <w:t>编辑</w:t>
      </w:r>
      <w:r>
        <w:rPr>
          <w:sz w:val="24"/>
        </w:rPr>
        <w:t>附件的地理信息。</w:t>
      </w:r>
    </w:p>
    <w:p w14:paraId="10B0196C" w14:textId="77777777" w:rsidR="006356CC" w:rsidRDefault="006356CC" w:rsidP="00C94B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电缆</w:t>
      </w:r>
      <w:r>
        <w:rPr>
          <w:sz w:val="24"/>
        </w:rPr>
        <w:t>相线下</w:t>
      </w:r>
      <w:r>
        <w:rPr>
          <w:rFonts w:hint="eastAsia"/>
          <w:sz w:val="24"/>
        </w:rPr>
        <w:t>属</w:t>
      </w:r>
      <w:r>
        <w:rPr>
          <w:sz w:val="24"/>
        </w:rPr>
        <w:t>的电缆</w:t>
      </w:r>
      <w:r>
        <w:rPr>
          <w:rFonts w:hint="eastAsia"/>
          <w:sz w:val="24"/>
        </w:rPr>
        <w:t>附件</w:t>
      </w:r>
      <w:r>
        <w:rPr>
          <w:sz w:val="24"/>
        </w:rPr>
        <w:t>有终</w:t>
      </w:r>
      <w:r>
        <w:rPr>
          <w:rFonts w:hint="eastAsia"/>
          <w:sz w:val="24"/>
        </w:rPr>
        <w:t>端、</w:t>
      </w:r>
      <w:r>
        <w:rPr>
          <w:sz w:val="24"/>
        </w:rPr>
        <w:t>接头、接地箱。</w:t>
      </w:r>
    </w:p>
    <w:p w14:paraId="4ECBFADB" w14:textId="77777777" w:rsidR="006356CC" w:rsidRDefault="006356CC" w:rsidP="00C94B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终</w:t>
      </w:r>
      <w:r>
        <w:rPr>
          <w:sz w:val="24"/>
        </w:rPr>
        <w:t>端分为首端终端、末端终端。</w:t>
      </w:r>
    </w:p>
    <w:p w14:paraId="02638D5D" w14:textId="77777777" w:rsidR="006356CC" w:rsidRDefault="006356CC" w:rsidP="00C94B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电缆可</w:t>
      </w:r>
      <w:r>
        <w:rPr>
          <w:sz w:val="24"/>
        </w:rPr>
        <w:t>具有多个接</w:t>
      </w:r>
      <w:r>
        <w:rPr>
          <w:rFonts w:hint="eastAsia"/>
          <w:sz w:val="24"/>
        </w:rPr>
        <w:t>头</w:t>
      </w:r>
      <w:r>
        <w:rPr>
          <w:sz w:val="24"/>
        </w:rPr>
        <w:t>。</w:t>
      </w:r>
    </w:p>
    <w:p w14:paraId="4032C82E" w14:textId="77777777" w:rsidR="006356CC" w:rsidRPr="001F3577" w:rsidRDefault="006356CC" w:rsidP="00C94B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电缆</w:t>
      </w:r>
      <w:r>
        <w:rPr>
          <w:sz w:val="24"/>
        </w:rPr>
        <w:t>可具有多个接地箱，有</w:t>
      </w:r>
      <w:r w:rsidRPr="00521728">
        <w:rPr>
          <w:rFonts w:hint="eastAsia"/>
          <w:sz w:val="24"/>
        </w:rPr>
        <w:t>交叉互联箱、保护接地箱、直接接地箱</w:t>
      </w:r>
      <w:r>
        <w:rPr>
          <w:rFonts w:hint="eastAsia"/>
          <w:sz w:val="24"/>
        </w:rPr>
        <w:t>，</w:t>
      </w:r>
      <w:r>
        <w:rPr>
          <w:sz w:val="24"/>
        </w:rPr>
        <w:t>每种可以有多个</w:t>
      </w:r>
      <w:r>
        <w:rPr>
          <w:rFonts w:hint="eastAsia"/>
          <w:sz w:val="24"/>
        </w:rPr>
        <w:t>。</w:t>
      </w:r>
    </w:p>
    <w:p w14:paraId="77366AAC" w14:textId="77777777" w:rsidR="006356CC" w:rsidRPr="007912D6" w:rsidRDefault="006356CC" w:rsidP="007E4591">
      <w:pPr>
        <w:pStyle w:val="5"/>
        <w:numPr>
          <w:ilvl w:val="4"/>
          <w:numId w:val="1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配电</w:t>
      </w:r>
      <w:proofErr w:type="gramStart"/>
      <w:r w:rsidRPr="007912D6">
        <w:rPr>
          <w:rFonts w:hint="eastAsia"/>
          <w:sz w:val="30"/>
          <w:szCs w:val="30"/>
        </w:rPr>
        <w:t>电缆台</w:t>
      </w:r>
      <w:proofErr w:type="gramEnd"/>
      <w:r w:rsidRPr="007912D6">
        <w:rPr>
          <w:rFonts w:hint="eastAsia"/>
          <w:sz w:val="30"/>
          <w:szCs w:val="30"/>
        </w:rPr>
        <w:t>帐</w:t>
      </w:r>
    </w:p>
    <w:p w14:paraId="7DA730C8" w14:textId="77777777" w:rsidR="006356CC" w:rsidRDefault="006356CC" w:rsidP="00C94BD8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电缆</w:t>
      </w:r>
      <w:r>
        <w:rPr>
          <w:b/>
          <w:sz w:val="24"/>
        </w:rPr>
        <w:t>线路管理</w:t>
      </w:r>
    </w:p>
    <w:p w14:paraId="120762DE" w14:textId="77777777" w:rsidR="006356CC" w:rsidRDefault="006356CC" w:rsidP="00C94BD8">
      <w:pPr>
        <w:spacing w:line="360" w:lineRule="auto"/>
        <w:rPr>
          <w:b/>
          <w:sz w:val="24"/>
        </w:rPr>
      </w:pPr>
      <w:r>
        <w:rPr>
          <w:b/>
          <w:sz w:val="24"/>
        </w:rPr>
        <w:tab/>
      </w:r>
      <w:r w:rsidRPr="00FA754A">
        <w:rPr>
          <w:rFonts w:hint="eastAsia"/>
          <w:sz w:val="24"/>
        </w:rPr>
        <w:t>配电</w:t>
      </w:r>
      <w:r w:rsidRPr="008A7FD5">
        <w:rPr>
          <w:rFonts w:hint="eastAsia"/>
          <w:sz w:val="24"/>
        </w:rPr>
        <w:t>电缆</w:t>
      </w:r>
      <w:r w:rsidRPr="008A7FD5">
        <w:rPr>
          <w:sz w:val="24"/>
        </w:rPr>
        <w:t>线路</w:t>
      </w:r>
      <w:r>
        <w:rPr>
          <w:rFonts w:hint="eastAsia"/>
          <w:sz w:val="24"/>
        </w:rPr>
        <w:t>的</w:t>
      </w:r>
      <w:r>
        <w:rPr>
          <w:sz w:val="24"/>
        </w:rPr>
        <w:t>添加、编辑、删除管理。属性：运行编号、线路名称、回长、起点、止点、起点</w:t>
      </w:r>
      <w:r>
        <w:rPr>
          <w:rFonts w:hint="eastAsia"/>
          <w:sz w:val="24"/>
        </w:rPr>
        <w:t>设施（关</w:t>
      </w:r>
      <w:r>
        <w:rPr>
          <w:sz w:val="24"/>
        </w:rPr>
        <w:t>联基础设</w:t>
      </w:r>
      <w:r>
        <w:rPr>
          <w:rFonts w:hint="eastAsia"/>
          <w:sz w:val="24"/>
        </w:rPr>
        <w:t>施</w:t>
      </w:r>
      <w:r>
        <w:rPr>
          <w:sz w:val="24"/>
        </w:rPr>
        <w:t>）、止点</w:t>
      </w:r>
      <w:r>
        <w:rPr>
          <w:rFonts w:hint="eastAsia"/>
          <w:sz w:val="24"/>
        </w:rPr>
        <w:t>设施</w:t>
      </w:r>
      <w:r>
        <w:rPr>
          <w:sz w:val="24"/>
        </w:rPr>
        <w:t>（关联基础设施）</w:t>
      </w:r>
    </w:p>
    <w:p w14:paraId="40689C04" w14:textId="77777777" w:rsidR="006356CC" w:rsidRPr="00660A64" w:rsidRDefault="006356CC" w:rsidP="00C94BD8">
      <w:pPr>
        <w:spacing w:line="360" w:lineRule="auto"/>
        <w:rPr>
          <w:b/>
          <w:sz w:val="24"/>
        </w:rPr>
      </w:pPr>
      <w:r w:rsidRPr="00660A64">
        <w:rPr>
          <w:rFonts w:hint="eastAsia"/>
          <w:b/>
          <w:sz w:val="24"/>
        </w:rPr>
        <w:t>电</w:t>
      </w:r>
      <w:r w:rsidRPr="00660A64">
        <w:rPr>
          <w:b/>
          <w:sz w:val="24"/>
        </w:rPr>
        <w:t>缆</w:t>
      </w:r>
      <w:r w:rsidRPr="00660A64">
        <w:rPr>
          <w:rFonts w:hint="eastAsia"/>
          <w:b/>
          <w:sz w:val="24"/>
        </w:rPr>
        <w:t>回</w:t>
      </w:r>
      <w:r w:rsidRPr="00660A64">
        <w:rPr>
          <w:b/>
          <w:sz w:val="24"/>
        </w:rPr>
        <w:t>路管理</w:t>
      </w:r>
    </w:p>
    <w:p w14:paraId="0836163B" w14:textId="77777777" w:rsidR="006356CC" w:rsidRDefault="006356CC" w:rsidP="00C94BD8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电缆</w:t>
      </w:r>
      <w:r>
        <w:rPr>
          <w:sz w:val="24"/>
        </w:rPr>
        <w:t>回路的</w:t>
      </w:r>
      <w:r w:rsidRPr="00660A64">
        <w:rPr>
          <w:rFonts w:ascii="宋体" w:hAnsi="宋体" w:hint="eastAsia"/>
          <w:sz w:val="24"/>
        </w:rPr>
        <w:t>添加/编辑/删除</w:t>
      </w:r>
      <w:r>
        <w:rPr>
          <w:rFonts w:ascii="宋体" w:hAnsi="宋体" w:hint="eastAsia"/>
          <w:sz w:val="24"/>
        </w:rPr>
        <w:t>管理</w:t>
      </w:r>
      <w:r>
        <w:rPr>
          <w:rFonts w:ascii="宋体" w:hAnsi="宋体"/>
          <w:sz w:val="24"/>
        </w:rPr>
        <w:t>。电缆</w:t>
      </w:r>
      <w:r>
        <w:rPr>
          <w:rFonts w:ascii="宋体" w:hAnsi="宋体" w:hint="eastAsia"/>
          <w:sz w:val="24"/>
        </w:rPr>
        <w:t>回</w:t>
      </w:r>
      <w:r>
        <w:rPr>
          <w:rFonts w:ascii="宋体" w:hAnsi="宋体"/>
          <w:sz w:val="24"/>
        </w:rPr>
        <w:t>路配电三相一体</w:t>
      </w:r>
      <w:r>
        <w:rPr>
          <w:rFonts w:ascii="宋体" w:hAnsi="宋体" w:hint="eastAsia"/>
          <w:sz w:val="24"/>
        </w:rPr>
        <w:t>/根。</w:t>
      </w:r>
    </w:p>
    <w:p w14:paraId="1DFF8192" w14:textId="77777777" w:rsidR="006356CC" w:rsidRPr="001F3577" w:rsidRDefault="006356CC" w:rsidP="00C94BD8">
      <w:pPr>
        <w:spacing w:line="360" w:lineRule="auto"/>
        <w:rPr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回</w:t>
      </w:r>
      <w:r>
        <w:rPr>
          <w:rFonts w:ascii="宋体" w:hAnsi="宋体"/>
          <w:sz w:val="24"/>
        </w:rPr>
        <w:t>路属性：回路名称、电</w:t>
      </w:r>
      <w:r>
        <w:rPr>
          <w:rFonts w:ascii="宋体" w:hAnsi="宋体" w:hint="eastAsia"/>
          <w:sz w:val="24"/>
        </w:rPr>
        <w:t>压</w:t>
      </w:r>
      <w:r>
        <w:rPr>
          <w:rFonts w:ascii="宋体" w:hAnsi="宋体"/>
          <w:sz w:val="24"/>
        </w:rPr>
        <w:t>等级。</w:t>
      </w:r>
      <w:r>
        <w:rPr>
          <w:rFonts w:ascii="宋体" w:hAnsi="宋体" w:hint="eastAsia"/>
          <w:sz w:val="24"/>
        </w:rPr>
        <w:t>起、</w:t>
      </w:r>
      <w:r>
        <w:rPr>
          <w:rFonts w:ascii="宋体" w:hAnsi="宋体"/>
          <w:sz w:val="24"/>
        </w:rPr>
        <w:t>止点。</w:t>
      </w:r>
    </w:p>
    <w:p w14:paraId="6E1A70FD" w14:textId="77777777" w:rsidR="006356CC" w:rsidRPr="00660A64" w:rsidRDefault="006356CC" w:rsidP="00C94BD8">
      <w:pPr>
        <w:spacing w:line="360" w:lineRule="auto"/>
        <w:rPr>
          <w:b/>
          <w:sz w:val="24"/>
        </w:rPr>
      </w:pPr>
      <w:r w:rsidRPr="00660A64">
        <w:rPr>
          <w:rFonts w:hint="eastAsia"/>
          <w:b/>
          <w:sz w:val="24"/>
        </w:rPr>
        <w:t>电</w:t>
      </w:r>
      <w:r w:rsidRPr="00660A64">
        <w:rPr>
          <w:b/>
          <w:sz w:val="24"/>
        </w:rPr>
        <w:t>缆本体管理</w:t>
      </w:r>
    </w:p>
    <w:p w14:paraId="076D8789" w14:textId="77777777" w:rsidR="006356CC" w:rsidRDefault="006356CC" w:rsidP="00C94BD8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电缆回路</w:t>
      </w:r>
      <w:r>
        <w:rPr>
          <w:sz w:val="24"/>
        </w:rPr>
        <w:t>下</w:t>
      </w:r>
      <w:r>
        <w:rPr>
          <w:rFonts w:hint="eastAsia"/>
          <w:sz w:val="24"/>
        </w:rPr>
        <w:t>属</w:t>
      </w:r>
      <w:r>
        <w:rPr>
          <w:sz w:val="24"/>
        </w:rPr>
        <w:t>的本体区段管理。本体</w:t>
      </w:r>
      <w:r>
        <w:rPr>
          <w:rFonts w:hint="eastAsia"/>
          <w:sz w:val="24"/>
        </w:rPr>
        <w:t>区</w:t>
      </w:r>
      <w:r>
        <w:rPr>
          <w:sz w:val="24"/>
        </w:rPr>
        <w:t>段属于</w:t>
      </w:r>
      <w:r>
        <w:rPr>
          <w:rFonts w:hint="eastAsia"/>
          <w:sz w:val="24"/>
        </w:rPr>
        <w:t>回路</w:t>
      </w:r>
      <w:r>
        <w:rPr>
          <w:sz w:val="24"/>
        </w:rPr>
        <w:t>。</w:t>
      </w:r>
    </w:p>
    <w:p w14:paraId="0FF53C5C" w14:textId="77777777" w:rsidR="006356CC" w:rsidRPr="001F3577" w:rsidRDefault="006356CC" w:rsidP="00C94BD8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本</w:t>
      </w:r>
      <w:r>
        <w:rPr>
          <w:sz w:val="24"/>
        </w:rPr>
        <w:t>体属性：规格、厂家、生产时间、投运时间。</w:t>
      </w:r>
    </w:p>
    <w:p w14:paraId="4E1941A1" w14:textId="77777777" w:rsidR="006356CC" w:rsidRPr="00153F19" w:rsidRDefault="006356CC" w:rsidP="00C94BD8">
      <w:pPr>
        <w:spacing w:line="360" w:lineRule="auto"/>
        <w:rPr>
          <w:b/>
          <w:sz w:val="24"/>
        </w:rPr>
      </w:pPr>
      <w:r w:rsidRPr="00153F19">
        <w:rPr>
          <w:rFonts w:hint="eastAsia"/>
          <w:b/>
          <w:sz w:val="24"/>
        </w:rPr>
        <w:t>电缆</w:t>
      </w:r>
      <w:r>
        <w:rPr>
          <w:rFonts w:hint="eastAsia"/>
          <w:b/>
          <w:sz w:val="24"/>
        </w:rPr>
        <w:t>附件</w:t>
      </w:r>
      <w:r w:rsidRPr="00153F19">
        <w:rPr>
          <w:rFonts w:hint="eastAsia"/>
          <w:b/>
          <w:sz w:val="24"/>
        </w:rPr>
        <w:t>管理</w:t>
      </w:r>
    </w:p>
    <w:p w14:paraId="39F79DC6" w14:textId="77777777" w:rsidR="006356CC" w:rsidRDefault="006356CC" w:rsidP="00C94BD8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关</w:t>
      </w:r>
      <w:r>
        <w:rPr>
          <w:sz w:val="24"/>
        </w:rPr>
        <w:t>联相关的电缆附件。</w:t>
      </w:r>
      <w:r>
        <w:rPr>
          <w:rFonts w:hint="eastAsia"/>
          <w:sz w:val="24"/>
        </w:rPr>
        <w:t>编辑</w:t>
      </w:r>
      <w:r>
        <w:rPr>
          <w:sz w:val="24"/>
        </w:rPr>
        <w:t>附件的地理信息。</w:t>
      </w:r>
    </w:p>
    <w:p w14:paraId="6B6C7810" w14:textId="77777777" w:rsidR="006356CC" w:rsidRDefault="006356CC" w:rsidP="00C94B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电缆</w:t>
      </w:r>
      <w:r>
        <w:rPr>
          <w:sz w:val="24"/>
        </w:rPr>
        <w:t>相线下</w:t>
      </w:r>
      <w:r>
        <w:rPr>
          <w:rFonts w:hint="eastAsia"/>
          <w:sz w:val="24"/>
        </w:rPr>
        <w:t>属</w:t>
      </w:r>
      <w:r>
        <w:rPr>
          <w:sz w:val="24"/>
        </w:rPr>
        <w:t>的电缆</w:t>
      </w:r>
      <w:r>
        <w:rPr>
          <w:rFonts w:hint="eastAsia"/>
          <w:sz w:val="24"/>
        </w:rPr>
        <w:t>附件</w:t>
      </w:r>
      <w:r>
        <w:rPr>
          <w:sz w:val="24"/>
        </w:rPr>
        <w:t>有终</w:t>
      </w:r>
      <w:r>
        <w:rPr>
          <w:rFonts w:hint="eastAsia"/>
          <w:sz w:val="24"/>
        </w:rPr>
        <w:t>端、</w:t>
      </w:r>
      <w:r>
        <w:rPr>
          <w:sz w:val="24"/>
        </w:rPr>
        <w:t>接头、接地箱。</w:t>
      </w:r>
    </w:p>
    <w:p w14:paraId="3B46F46D" w14:textId="77777777" w:rsidR="006356CC" w:rsidRDefault="006356CC" w:rsidP="00C94B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终</w:t>
      </w:r>
      <w:r>
        <w:rPr>
          <w:sz w:val="24"/>
        </w:rPr>
        <w:t>端分为首端终端、末端终端。</w:t>
      </w:r>
    </w:p>
    <w:p w14:paraId="2C1BC1C1" w14:textId="77777777" w:rsidR="006356CC" w:rsidRDefault="006356CC" w:rsidP="00C94B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电缆可</w:t>
      </w:r>
      <w:r>
        <w:rPr>
          <w:sz w:val="24"/>
        </w:rPr>
        <w:t>具有多个接</w:t>
      </w:r>
      <w:r>
        <w:rPr>
          <w:rFonts w:hint="eastAsia"/>
          <w:sz w:val="24"/>
        </w:rPr>
        <w:t>头</w:t>
      </w:r>
      <w:r>
        <w:rPr>
          <w:sz w:val="24"/>
        </w:rPr>
        <w:t>。</w:t>
      </w:r>
    </w:p>
    <w:p w14:paraId="3FE4DFE1" w14:textId="77777777" w:rsidR="006356CC" w:rsidRPr="004C05D0" w:rsidRDefault="006356CC" w:rsidP="00C94BD8">
      <w:pPr>
        <w:spacing w:line="360" w:lineRule="auto"/>
      </w:pPr>
      <w:r>
        <w:rPr>
          <w:rFonts w:hint="eastAsia"/>
          <w:sz w:val="24"/>
        </w:rPr>
        <w:t>电缆</w:t>
      </w:r>
      <w:r>
        <w:rPr>
          <w:sz w:val="24"/>
        </w:rPr>
        <w:t>可具有多个接地箱，有</w:t>
      </w:r>
      <w:r w:rsidRPr="00521728">
        <w:rPr>
          <w:rFonts w:hint="eastAsia"/>
          <w:sz w:val="24"/>
        </w:rPr>
        <w:t>交叉互联箱、保护接地箱、直接接地箱</w:t>
      </w:r>
      <w:r>
        <w:rPr>
          <w:rFonts w:hint="eastAsia"/>
          <w:sz w:val="24"/>
        </w:rPr>
        <w:t>，</w:t>
      </w:r>
      <w:r>
        <w:rPr>
          <w:sz w:val="24"/>
        </w:rPr>
        <w:t>每种可以有多个</w:t>
      </w:r>
      <w:r>
        <w:rPr>
          <w:rFonts w:hint="eastAsia"/>
          <w:sz w:val="24"/>
        </w:rPr>
        <w:t>。</w:t>
      </w:r>
      <w:r>
        <w:tab/>
      </w:r>
    </w:p>
    <w:p w14:paraId="4A6DA19D" w14:textId="77777777" w:rsidR="006356CC" w:rsidRPr="007912D6" w:rsidRDefault="006356CC" w:rsidP="007E4591">
      <w:pPr>
        <w:pStyle w:val="5"/>
        <w:numPr>
          <w:ilvl w:val="4"/>
          <w:numId w:val="12"/>
        </w:numPr>
        <w:rPr>
          <w:sz w:val="30"/>
          <w:szCs w:val="30"/>
        </w:rPr>
      </w:pPr>
      <w:r w:rsidRPr="007912D6">
        <w:rPr>
          <w:rFonts w:hint="eastAsia"/>
          <w:sz w:val="30"/>
          <w:szCs w:val="30"/>
        </w:rPr>
        <w:t>电缆</w:t>
      </w:r>
      <w:r w:rsidRPr="007912D6">
        <w:rPr>
          <w:sz w:val="30"/>
          <w:szCs w:val="30"/>
        </w:rPr>
        <w:t>退运</w:t>
      </w:r>
    </w:p>
    <w:p w14:paraId="6ADDECEF" w14:textId="77777777" w:rsidR="006356CC" w:rsidRPr="00801FC7" w:rsidRDefault="006356CC" w:rsidP="00C94BD8">
      <w:pPr>
        <w:spacing w:line="360" w:lineRule="auto"/>
        <w:rPr>
          <w:b/>
          <w:sz w:val="24"/>
        </w:rPr>
      </w:pPr>
      <w:r w:rsidRPr="00801FC7">
        <w:rPr>
          <w:rFonts w:hint="eastAsia"/>
          <w:b/>
          <w:sz w:val="24"/>
        </w:rPr>
        <w:t>电缆</w:t>
      </w:r>
      <w:r w:rsidRPr="00801FC7">
        <w:rPr>
          <w:b/>
          <w:sz w:val="24"/>
        </w:rPr>
        <w:t>退</w:t>
      </w:r>
      <w:r w:rsidRPr="00801FC7">
        <w:rPr>
          <w:rFonts w:hint="eastAsia"/>
          <w:b/>
          <w:sz w:val="24"/>
        </w:rPr>
        <w:t>运</w:t>
      </w:r>
      <w:r w:rsidRPr="00801FC7">
        <w:rPr>
          <w:b/>
          <w:sz w:val="24"/>
        </w:rPr>
        <w:t>管理</w:t>
      </w:r>
    </w:p>
    <w:p w14:paraId="5ED7720D" w14:textId="77777777" w:rsidR="006356CC" w:rsidRPr="00801FC7" w:rsidRDefault="006356CC" w:rsidP="00C94BD8">
      <w:pPr>
        <w:spacing w:line="360" w:lineRule="auto"/>
        <w:rPr>
          <w:sz w:val="24"/>
        </w:rPr>
      </w:pPr>
      <w:r w:rsidRPr="00801FC7">
        <w:rPr>
          <w:sz w:val="24"/>
        </w:rPr>
        <w:tab/>
      </w:r>
      <w:r w:rsidRPr="00801FC7">
        <w:rPr>
          <w:rFonts w:hint="eastAsia"/>
          <w:sz w:val="24"/>
        </w:rPr>
        <w:t>电缆</w:t>
      </w:r>
      <w:r w:rsidRPr="00801FC7">
        <w:rPr>
          <w:sz w:val="24"/>
        </w:rPr>
        <w:t>退运是对已投运电缆的停用管理。电缆</w:t>
      </w:r>
      <w:r w:rsidRPr="00801FC7">
        <w:rPr>
          <w:rFonts w:hint="eastAsia"/>
          <w:sz w:val="24"/>
        </w:rPr>
        <w:t>退</w:t>
      </w:r>
      <w:r w:rsidRPr="00801FC7">
        <w:rPr>
          <w:sz w:val="24"/>
        </w:rPr>
        <w:t>运操作不删除</w:t>
      </w:r>
      <w:r w:rsidRPr="00801FC7">
        <w:rPr>
          <w:rFonts w:hint="eastAsia"/>
          <w:sz w:val="24"/>
        </w:rPr>
        <w:t>电缆</w:t>
      </w:r>
      <w:r w:rsidRPr="00801FC7">
        <w:rPr>
          <w:sz w:val="24"/>
        </w:rPr>
        <w:t>相关属性，</w:t>
      </w:r>
      <w:r w:rsidRPr="00801FC7">
        <w:rPr>
          <w:rFonts w:hint="eastAsia"/>
          <w:sz w:val="24"/>
        </w:rPr>
        <w:t>改</w:t>
      </w:r>
      <w:r w:rsidRPr="00801FC7">
        <w:rPr>
          <w:sz w:val="24"/>
        </w:rPr>
        <w:t>变电缆</w:t>
      </w:r>
      <w:r w:rsidRPr="00801FC7">
        <w:rPr>
          <w:rFonts w:hint="eastAsia"/>
          <w:sz w:val="24"/>
        </w:rPr>
        <w:t>状态</w:t>
      </w:r>
      <w:r w:rsidRPr="00801FC7">
        <w:rPr>
          <w:sz w:val="24"/>
        </w:rPr>
        <w:t>标志为退运状态，在电缆管理中，退</w:t>
      </w:r>
      <w:r w:rsidRPr="00801FC7">
        <w:rPr>
          <w:rFonts w:hint="eastAsia"/>
          <w:sz w:val="24"/>
        </w:rPr>
        <w:t>运</w:t>
      </w:r>
      <w:r w:rsidRPr="00801FC7">
        <w:rPr>
          <w:sz w:val="24"/>
        </w:rPr>
        <w:t>电缆不可见。退运</w:t>
      </w:r>
      <w:r w:rsidRPr="00801FC7">
        <w:rPr>
          <w:rFonts w:hint="eastAsia"/>
          <w:sz w:val="24"/>
        </w:rPr>
        <w:t>电缆</w:t>
      </w:r>
      <w:r w:rsidRPr="00801FC7">
        <w:rPr>
          <w:sz w:val="24"/>
        </w:rPr>
        <w:t>在退</w:t>
      </w:r>
      <w:r w:rsidRPr="00801FC7">
        <w:rPr>
          <w:rFonts w:hint="eastAsia"/>
          <w:sz w:val="24"/>
        </w:rPr>
        <w:t>运</w:t>
      </w:r>
      <w:r w:rsidRPr="00801FC7">
        <w:rPr>
          <w:sz w:val="24"/>
        </w:rPr>
        <w:t>电缆</w:t>
      </w:r>
      <w:r w:rsidRPr="00801FC7">
        <w:rPr>
          <w:rFonts w:hint="eastAsia"/>
          <w:sz w:val="24"/>
        </w:rPr>
        <w:t>界</w:t>
      </w:r>
      <w:r w:rsidRPr="00801FC7">
        <w:rPr>
          <w:sz w:val="24"/>
        </w:rPr>
        <w:t>面中</w:t>
      </w:r>
      <w:r w:rsidRPr="00801FC7">
        <w:rPr>
          <w:rFonts w:hint="eastAsia"/>
          <w:sz w:val="24"/>
        </w:rPr>
        <w:t>可</w:t>
      </w:r>
      <w:r w:rsidRPr="00801FC7">
        <w:rPr>
          <w:sz w:val="24"/>
        </w:rPr>
        <w:t>以查询。</w:t>
      </w:r>
    </w:p>
    <w:p w14:paraId="0A3F45DA" w14:textId="77777777" w:rsidR="006356CC" w:rsidRDefault="006356CC" w:rsidP="00C94BD8">
      <w:pPr>
        <w:spacing w:line="360" w:lineRule="auto"/>
        <w:rPr>
          <w:sz w:val="24"/>
        </w:rPr>
      </w:pPr>
      <w:r w:rsidRPr="00801FC7">
        <w:rPr>
          <w:sz w:val="24"/>
        </w:rPr>
        <w:tab/>
      </w:r>
      <w:r w:rsidRPr="00801FC7">
        <w:rPr>
          <w:rFonts w:hint="eastAsia"/>
          <w:sz w:val="24"/>
        </w:rPr>
        <w:t>退</w:t>
      </w:r>
      <w:r w:rsidRPr="00801FC7">
        <w:rPr>
          <w:sz w:val="24"/>
        </w:rPr>
        <w:t>运电缆具有退运时间、</w:t>
      </w:r>
      <w:r w:rsidRPr="001C4F2A">
        <w:rPr>
          <w:sz w:val="24"/>
        </w:rPr>
        <w:t>退运原因</w:t>
      </w:r>
      <w:r w:rsidRPr="001C4F2A">
        <w:rPr>
          <w:rFonts w:hint="eastAsia"/>
          <w:sz w:val="24"/>
        </w:rPr>
        <w:t>、</w:t>
      </w:r>
      <w:r w:rsidRPr="00801FC7">
        <w:rPr>
          <w:sz w:val="24"/>
        </w:rPr>
        <w:t>操作人属性。</w:t>
      </w:r>
    </w:p>
    <w:p w14:paraId="3867699A" w14:textId="77777777" w:rsidR="006356CC" w:rsidRDefault="006356CC" w:rsidP="007E4591">
      <w:pPr>
        <w:pStyle w:val="5"/>
        <w:numPr>
          <w:ilvl w:val="4"/>
          <w:numId w:val="12"/>
        </w:numPr>
        <w:rPr>
          <w:sz w:val="30"/>
          <w:szCs w:val="30"/>
        </w:rPr>
      </w:pPr>
      <w:r w:rsidRPr="00153F19">
        <w:rPr>
          <w:rFonts w:hint="eastAsia"/>
          <w:sz w:val="30"/>
          <w:szCs w:val="30"/>
        </w:rPr>
        <w:t>输电电缆关联</w:t>
      </w:r>
      <w:r w:rsidR="002E04F1">
        <w:rPr>
          <w:rFonts w:hint="eastAsia"/>
          <w:sz w:val="30"/>
          <w:szCs w:val="30"/>
        </w:rPr>
        <w:t>通道</w:t>
      </w:r>
    </w:p>
    <w:p w14:paraId="724B15A1" w14:textId="77777777" w:rsidR="006356CC" w:rsidRDefault="006356CC" w:rsidP="00C94B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输电</w:t>
      </w:r>
      <w:r>
        <w:rPr>
          <w:sz w:val="24"/>
        </w:rPr>
        <w:t>电缆为大于等于</w:t>
      </w:r>
      <w:r>
        <w:rPr>
          <w:sz w:val="24"/>
        </w:rPr>
        <w:t>35kV</w:t>
      </w:r>
      <w:r>
        <w:rPr>
          <w:sz w:val="24"/>
        </w:rPr>
        <w:t>的电缆。</w:t>
      </w:r>
    </w:p>
    <w:p w14:paraId="4589B5C7" w14:textId="77777777" w:rsidR="006356CC" w:rsidRPr="00F45B37" w:rsidRDefault="006356CC" w:rsidP="00C94B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lastRenderedPageBreak/>
        <w:t>输电</w:t>
      </w:r>
      <w:r>
        <w:rPr>
          <w:sz w:val="24"/>
        </w:rPr>
        <w:t>电缆有回路及相线概</w:t>
      </w:r>
      <w:r>
        <w:rPr>
          <w:rFonts w:hint="eastAsia"/>
          <w:sz w:val="24"/>
        </w:rPr>
        <w:t>念，每回</w:t>
      </w:r>
      <w:r>
        <w:rPr>
          <w:sz w:val="24"/>
        </w:rPr>
        <w:t>为三相。</w:t>
      </w:r>
      <w:r>
        <w:rPr>
          <w:rFonts w:hint="eastAsia"/>
          <w:sz w:val="24"/>
        </w:rPr>
        <w:t>每</w:t>
      </w:r>
      <w:r>
        <w:rPr>
          <w:sz w:val="24"/>
        </w:rPr>
        <w:t>根占用</w:t>
      </w:r>
      <w:r>
        <w:rPr>
          <w:rFonts w:hint="eastAsia"/>
          <w:sz w:val="24"/>
        </w:rPr>
        <w:t>1</w:t>
      </w:r>
      <w:r>
        <w:rPr>
          <w:sz w:val="24"/>
        </w:rPr>
        <w:t>0cm</w:t>
      </w:r>
      <w:r>
        <w:rPr>
          <w:sz w:val="24"/>
        </w:rPr>
        <w:t>支架。</w:t>
      </w:r>
    </w:p>
    <w:p w14:paraId="4F0F6989" w14:textId="77777777" w:rsidR="006356CC" w:rsidRPr="00FA754A" w:rsidRDefault="006356CC" w:rsidP="00C94BD8">
      <w:pPr>
        <w:spacing w:line="360" w:lineRule="auto"/>
        <w:ind w:firstLine="420"/>
        <w:rPr>
          <w:b/>
          <w:sz w:val="24"/>
        </w:rPr>
      </w:pPr>
      <w:r w:rsidRPr="00153F19">
        <w:rPr>
          <w:rFonts w:hint="eastAsia"/>
          <w:sz w:val="24"/>
        </w:rPr>
        <w:t>设置</w:t>
      </w:r>
      <w:r>
        <w:rPr>
          <w:rFonts w:hint="eastAsia"/>
          <w:sz w:val="24"/>
        </w:rPr>
        <w:t>输电</w:t>
      </w:r>
      <w:r>
        <w:rPr>
          <w:sz w:val="24"/>
        </w:rPr>
        <w:t>电缆经过的</w:t>
      </w:r>
      <w:r w:rsidR="002E04F1">
        <w:rPr>
          <w:sz w:val="24"/>
        </w:rPr>
        <w:t>通道</w:t>
      </w:r>
      <w:r>
        <w:rPr>
          <w:sz w:val="24"/>
        </w:rPr>
        <w:t>段。</w:t>
      </w:r>
      <w:r w:rsidR="002E04F1">
        <w:rPr>
          <w:sz w:val="24"/>
        </w:rPr>
        <w:t>通道</w:t>
      </w:r>
      <w:r>
        <w:rPr>
          <w:rFonts w:hint="eastAsia"/>
          <w:sz w:val="24"/>
        </w:rPr>
        <w:t>段</w:t>
      </w:r>
      <w:r>
        <w:rPr>
          <w:sz w:val="24"/>
        </w:rPr>
        <w:t>属于</w:t>
      </w:r>
      <w:r w:rsidR="002E04F1">
        <w:rPr>
          <w:sz w:val="24"/>
        </w:rPr>
        <w:t>通道</w:t>
      </w:r>
      <w:r>
        <w:rPr>
          <w:rFonts w:hint="eastAsia"/>
          <w:sz w:val="24"/>
        </w:rPr>
        <w:t>。</w:t>
      </w:r>
      <w:r w:rsidR="002E04F1">
        <w:rPr>
          <w:sz w:val="24"/>
        </w:rPr>
        <w:t>通道</w:t>
      </w:r>
      <w:r>
        <w:rPr>
          <w:rFonts w:hint="eastAsia"/>
          <w:sz w:val="24"/>
        </w:rPr>
        <w:t>段</w:t>
      </w:r>
      <w:r>
        <w:rPr>
          <w:sz w:val="24"/>
        </w:rPr>
        <w:t>由</w:t>
      </w:r>
      <w:r>
        <w:rPr>
          <w:rFonts w:hint="eastAsia"/>
          <w:sz w:val="24"/>
        </w:rPr>
        <w:t>起</w:t>
      </w:r>
      <w:r>
        <w:rPr>
          <w:rFonts w:hint="eastAsia"/>
          <w:sz w:val="24"/>
        </w:rPr>
        <w:t>/</w:t>
      </w:r>
      <w:proofErr w:type="gramStart"/>
      <w:r>
        <w:rPr>
          <w:sz w:val="24"/>
        </w:rPr>
        <w:t>止工井</w:t>
      </w:r>
      <w:proofErr w:type="gramEnd"/>
      <w:r>
        <w:rPr>
          <w:rFonts w:hint="eastAsia"/>
          <w:sz w:val="24"/>
        </w:rPr>
        <w:t>/</w:t>
      </w:r>
      <w:proofErr w:type="gramStart"/>
      <w:r>
        <w:rPr>
          <w:sz w:val="24"/>
        </w:rPr>
        <w:t>虚拟工井定义</w:t>
      </w:r>
      <w:proofErr w:type="gramEnd"/>
      <w:r>
        <w:rPr>
          <w:sz w:val="24"/>
        </w:rPr>
        <w:t>。</w:t>
      </w:r>
      <w:proofErr w:type="gramStart"/>
      <w:r w:rsidRPr="00FA754A">
        <w:rPr>
          <w:rFonts w:hint="eastAsia"/>
          <w:b/>
          <w:sz w:val="24"/>
        </w:rPr>
        <w:t>虚拟工井可以</w:t>
      </w:r>
      <w:proofErr w:type="gramEnd"/>
      <w:r w:rsidRPr="00FA754A">
        <w:rPr>
          <w:rFonts w:hint="eastAsia"/>
          <w:b/>
          <w:sz w:val="24"/>
        </w:rPr>
        <w:t>在</w:t>
      </w:r>
      <w:r w:rsidR="002E04F1">
        <w:rPr>
          <w:rFonts w:hint="eastAsia"/>
          <w:b/>
          <w:sz w:val="24"/>
        </w:rPr>
        <w:t>通道</w:t>
      </w:r>
      <w:r w:rsidRPr="00FA754A">
        <w:rPr>
          <w:rFonts w:hint="eastAsia"/>
          <w:b/>
          <w:sz w:val="24"/>
        </w:rPr>
        <w:t>的任意位置定义。</w:t>
      </w:r>
    </w:p>
    <w:p w14:paraId="1D50893C" w14:textId="77777777" w:rsidR="006356CC" w:rsidRPr="00EF398A" w:rsidRDefault="006356CC" w:rsidP="00C94BD8">
      <w:pPr>
        <w:spacing w:line="360" w:lineRule="auto"/>
        <w:ind w:firstLine="420"/>
        <w:rPr>
          <w:sz w:val="24"/>
        </w:rPr>
      </w:pPr>
      <w:r w:rsidRPr="00FA754A">
        <w:rPr>
          <w:rFonts w:hint="eastAsia"/>
          <w:sz w:val="24"/>
        </w:rPr>
        <w:t>设置电缆摆放在</w:t>
      </w:r>
      <w:r w:rsidR="002E04F1">
        <w:rPr>
          <w:rFonts w:hint="eastAsia"/>
          <w:sz w:val="24"/>
        </w:rPr>
        <w:t>通道</w:t>
      </w:r>
      <w:r w:rsidRPr="00FA754A">
        <w:rPr>
          <w:rFonts w:hint="eastAsia"/>
          <w:sz w:val="24"/>
        </w:rPr>
        <w:t>段中对应的支架层上对应的位置。具有权限的管理员可以在隧道中任意位置摆放电缆。以记录空间截面的坐标来标识。</w:t>
      </w:r>
    </w:p>
    <w:p w14:paraId="35AD7BD1" w14:textId="77777777" w:rsidR="006356CC" w:rsidRPr="00153F19" w:rsidRDefault="006356CC" w:rsidP="007E4591">
      <w:pPr>
        <w:pStyle w:val="5"/>
        <w:numPr>
          <w:ilvl w:val="4"/>
          <w:numId w:val="12"/>
        </w:numPr>
        <w:rPr>
          <w:sz w:val="30"/>
          <w:szCs w:val="30"/>
        </w:rPr>
      </w:pPr>
      <w:r w:rsidRPr="00153F19">
        <w:rPr>
          <w:rFonts w:hint="eastAsia"/>
          <w:sz w:val="30"/>
          <w:szCs w:val="30"/>
        </w:rPr>
        <w:t>配电电缆关联</w:t>
      </w:r>
      <w:r w:rsidR="002E04F1">
        <w:rPr>
          <w:rFonts w:hint="eastAsia"/>
          <w:sz w:val="30"/>
          <w:szCs w:val="30"/>
        </w:rPr>
        <w:t>通道</w:t>
      </w:r>
    </w:p>
    <w:p w14:paraId="5B73E388" w14:textId="77777777" w:rsidR="006356CC" w:rsidRPr="00153F19" w:rsidRDefault="006356CC" w:rsidP="00C94BD8">
      <w:pPr>
        <w:spacing w:line="360" w:lineRule="auto"/>
        <w:ind w:firstLine="420"/>
        <w:rPr>
          <w:sz w:val="24"/>
        </w:rPr>
      </w:pPr>
      <w:r w:rsidRPr="00153F19">
        <w:rPr>
          <w:rFonts w:hint="eastAsia"/>
          <w:sz w:val="24"/>
        </w:rPr>
        <w:t>输电电缆为</w:t>
      </w:r>
      <w:r>
        <w:rPr>
          <w:rFonts w:hint="eastAsia"/>
          <w:sz w:val="24"/>
        </w:rPr>
        <w:t>小</w:t>
      </w:r>
      <w:r w:rsidRPr="00153F19">
        <w:rPr>
          <w:rFonts w:hint="eastAsia"/>
          <w:sz w:val="24"/>
        </w:rPr>
        <w:t>于</w:t>
      </w:r>
      <w:r w:rsidRPr="00153F19">
        <w:rPr>
          <w:sz w:val="24"/>
        </w:rPr>
        <w:t>35kV</w:t>
      </w:r>
      <w:r w:rsidRPr="00153F19">
        <w:rPr>
          <w:rFonts w:hint="eastAsia"/>
          <w:sz w:val="24"/>
        </w:rPr>
        <w:t>的电缆。</w:t>
      </w:r>
    </w:p>
    <w:p w14:paraId="07ECB3BF" w14:textId="77777777" w:rsidR="006356CC" w:rsidRPr="00153F19" w:rsidRDefault="006356CC" w:rsidP="00C94BD8">
      <w:pPr>
        <w:spacing w:line="360" w:lineRule="auto"/>
        <w:ind w:firstLine="420"/>
        <w:rPr>
          <w:sz w:val="24"/>
        </w:rPr>
      </w:pPr>
      <w:r w:rsidRPr="00153F19">
        <w:rPr>
          <w:rFonts w:hint="eastAsia"/>
          <w:sz w:val="24"/>
        </w:rPr>
        <w:t>输电电缆</w:t>
      </w:r>
      <w:r>
        <w:rPr>
          <w:rFonts w:hint="eastAsia"/>
          <w:sz w:val="24"/>
        </w:rPr>
        <w:t>只</w:t>
      </w:r>
      <w:r w:rsidRPr="00153F19">
        <w:rPr>
          <w:rFonts w:hint="eastAsia"/>
          <w:sz w:val="24"/>
        </w:rPr>
        <w:t>有回路概念</w:t>
      </w:r>
      <w:r>
        <w:rPr>
          <w:rFonts w:hint="eastAsia"/>
          <w:sz w:val="24"/>
        </w:rPr>
        <w:t>，</w:t>
      </w:r>
      <w:r>
        <w:rPr>
          <w:sz w:val="24"/>
        </w:rPr>
        <w:t>每回为一根</w:t>
      </w:r>
      <w:r w:rsidRPr="00153F19">
        <w:rPr>
          <w:rFonts w:hint="eastAsia"/>
          <w:sz w:val="24"/>
        </w:rPr>
        <w:t>。</w:t>
      </w:r>
      <w:r>
        <w:rPr>
          <w:rFonts w:hint="eastAsia"/>
          <w:sz w:val="24"/>
        </w:rPr>
        <w:t>每</w:t>
      </w:r>
      <w:r>
        <w:rPr>
          <w:sz w:val="24"/>
        </w:rPr>
        <w:t>根占用</w:t>
      </w:r>
      <w:r>
        <w:rPr>
          <w:rFonts w:hint="eastAsia"/>
          <w:sz w:val="24"/>
        </w:rPr>
        <w:t>1</w:t>
      </w:r>
      <w:r>
        <w:rPr>
          <w:sz w:val="24"/>
        </w:rPr>
        <w:t>0cm</w:t>
      </w:r>
      <w:r>
        <w:rPr>
          <w:sz w:val="24"/>
        </w:rPr>
        <w:t>支架。</w:t>
      </w:r>
    </w:p>
    <w:p w14:paraId="1EB869F9" w14:textId="77777777" w:rsidR="006356CC" w:rsidRPr="007E4591" w:rsidRDefault="006356CC" w:rsidP="00C94BD8">
      <w:pPr>
        <w:spacing w:line="360" w:lineRule="auto"/>
        <w:ind w:firstLine="420"/>
        <w:rPr>
          <w:b/>
          <w:sz w:val="24"/>
        </w:rPr>
      </w:pPr>
      <w:r w:rsidRPr="00153F19">
        <w:rPr>
          <w:rFonts w:hint="eastAsia"/>
          <w:sz w:val="24"/>
        </w:rPr>
        <w:t>设置输电电缆经过的</w:t>
      </w:r>
      <w:r w:rsidR="002E04F1">
        <w:rPr>
          <w:rFonts w:hint="eastAsia"/>
          <w:sz w:val="24"/>
        </w:rPr>
        <w:t>通道</w:t>
      </w:r>
      <w:r w:rsidRPr="00153F19">
        <w:rPr>
          <w:rFonts w:hint="eastAsia"/>
          <w:sz w:val="24"/>
        </w:rPr>
        <w:t>段。</w:t>
      </w:r>
      <w:r w:rsidR="002E04F1">
        <w:rPr>
          <w:rFonts w:hint="eastAsia"/>
          <w:sz w:val="24"/>
        </w:rPr>
        <w:t>通道</w:t>
      </w:r>
      <w:r w:rsidRPr="00153F19">
        <w:rPr>
          <w:rFonts w:hint="eastAsia"/>
          <w:sz w:val="24"/>
        </w:rPr>
        <w:t>段属于</w:t>
      </w:r>
      <w:r w:rsidR="002E04F1">
        <w:rPr>
          <w:rFonts w:hint="eastAsia"/>
          <w:sz w:val="24"/>
        </w:rPr>
        <w:t>通道</w:t>
      </w:r>
      <w:r w:rsidRPr="00153F19">
        <w:rPr>
          <w:rFonts w:hint="eastAsia"/>
          <w:sz w:val="24"/>
        </w:rPr>
        <w:t>。</w:t>
      </w:r>
      <w:r w:rsidR="002E04F1">
        <w:rPr>
          <w:rFonts w:hint="eastAsia"/>
          <w:sz w:val="24"/>
        </w:rPr>
        <w:t>通道</w:t>
      </w:r>
      <w:r w:rsidRPr="00153F19">
        <w:rPr>
          <w:rFonts w:hint="eastAsia"/>
          <w:sz w:val="24"/>
        </w:rPr>
        <w:t>段由起</w:t>
      </w:r>
      <w:r w:rsidRPr="00153F19">
        <w:rPr>
          <w:sz w:val="24"/>
        </w:rPr>
        <w:t>/</w:t>
      </w:r>
      <w:proofErr w:type="gramStart"/>
      <w:r w:rsidRPr="00153F19">
        <w:rPr>
          <w:rFonts w:hint="eastAsia"/>
          <w:sz w:val="24"/>
        </w:rPr>
        <w:t>止工井</w:t>
      </w:r>
      <w:proofErr w:type="gramEnd"/>
      <w:r w:rsidRPr="00153F19">
        <w:rPr>
          <w:sz w:val="24"/>
        </w:rPr>
        <w:t>/</w:t>
      </w:r>
      <w:proofErr w:type="gramStart"/>
      <w:r w:rsidRPr="00153F19">
        <w:rPr>
          <w:rFonts w:hint="eastAsia"/>
          <w:sz w:val="24"/>
        </w:rPr>
        <w:t>虚拟工井定义</w:t>
      </w:r>
      <w:proofErr w:type="gramEnd"/>
      <w:r w:rsidRPr="00153F19">
        <w:rPr>
          <w:rFonts w:hint="eastAsia"/>
          <w:sz w:val="24"/>
        </w:rPr>
        <w:t>。</w:t>
      </w:r>
      <w:proofErr w:type="gramStart"/>
      <w:r w:rsidRPr="007E4591">
        <w:rPr>
          <w:rFonts w:hint="eastAsia"/>
          <w:b/>
          <w:sz w:val="24"/>
        </w:rPr>
        <w:t>虚拟工井可以</w:t>
      </w:r>
      <w:proofErr w:type="gramEnd"/>
      <w:r w:rsidRPr="007E4591">
        <w:rPr>
          <w:rFonts w:hint="eastAsia"/>
          <w:b/>
          <w:sz w:val="24"/>
        </w:rPr>
        <w:t>在</w:t>
      </w:r>
      <w:r w:rsidR="002E04F1">
        <w:rPr>
          <w:rFonts w:hint="eastAsia"/>
          <w:b/>
          <w:sz w:val="24"/>
        </w:rPr>
        <w:t>通道</w:t>
      </w:r>
      <w:r w:rsidRPr="007E4591">
        <w:rPr>
          <w:rFonts w:hint="eastAsia"/>
          <w:b/>
          <w:sz w:val="24"/>
        </w:rPr>
        <w:t>的任意位置定义。</w:t>
      </w:r>
    </w:p>
    <w:p w14:paraId="23C64927" w14:textId="77777777" w:rsidR="006356CC" w:rsidRPr="007E4591" w:rsidRDefault="006356CC" w:rsidP="00C94BD8">
      <w:pPr>
        <w:spacing w:line="360" w:lineRule="auto"/>
        <w:ind w:firstLine="420"/>
        <w:rPr>
          <w:sz w:val="24"/>
        </w:rPr>
      </w:pPr>
      <w:r w:rsidRPr="007E4591">
        <w:rPr>
          <w:rFonts w:hint="eastAsia"/>
          <w:b/>
          <w:sz w:val="24"/>
        </w:rPr>
        <w:t>设置电缆摆放在</w:t>
      </w:r>
      <w:r w:rsidR="002E04F1">
        <w:rPr>
          <w:rFonts w:hint="eastAsia"/>
          <w:b/>
          <w:sz w:val="24"/>
        </w:rPr>
        <w:t>通道</w:t>
      </w:r>
      <w:r w:rsidRPr="007E4591">
        <w:rPr>
          <w:rFonts w:hint="eastAsia"/>
          <w:b/>
          <w:sz w:val="24"/>
        </w:rPr>
        <w:t>段中对应的支架层上对应的位置。具有权限的管理员可以在隧道中任意位置摆放电缆。以记录空间截面的坐标来标识。</w:t>
      </w:r>
    </w:p>
    <w:p w14:paraId="08F132E4" w14:textId="77777777" w:rsidR="006356CC" w:rsidRPr="007E4591" w:rsidRDefault="006356CC" w:rsidP="00C94BD8">
      <w:pPr>
        <w:spacing w:line="360" w:lineRule="auto"/>
        <w:ind w:left="420"/>
        <w:rPr>
          <w:sz w:val="24"/>
        </w:rPr>
      </w:pPr>
    </w:p>
    <w:p w14:paraId="283A0083" w14:textId="77777777" w:rsidR="006356CC" w:rsidRPr="00532E7B" w:rsidRDefault="006356CC" w:rsidP="00C94BD8">
      <w:pPr>
        <w:pStyle w:val="4"/>
        <w:numPr>
          <w:ilvl w:val="3"/>
          <w:numId w:val="12"/>
        </w:numPr>
        <w:spacing w:line="360" w:lineRule="auto"/>
        <w:rPr>
          <w:sz w:val="30"/>
          <w:szCs w:val="30"/>
        </w:rPr>
      </w:pPr>
      <w:bookmarkStart w:id="36" w:name="_Toc405213630"/>
      <w:r w:rsidRPr="00532E7B">
        <w:rPr>
          <w:rFonts w:hint="eastAsia"/>
          <w:sz w:val="30"/>
          <w:szCs w:val="30"/>
        </w:rPr>
        <w:t>管网图</w:t>
      </w:r>
      <w:r w:rsidRPr="00532E7B">
        <w:rPr>
          <w:sz w:val="30"/>
          <w:szCs w:val="30"/>
        </w:rPr>
        <w:t>形管理</w:t>
      </w:r>
      <w:bookmarkEnd w:id="36"/>
    </w:p>
    <w:p w14:paraId="54327775" w14:textId="77777777" w:rsidR="006356CC" w:rsidRDefault="006356CC" w:rsidP="007E4591">
      <w:pPr>
        <w:pStyle w:val="5"/>
        <w:numPr>
          <w:ilvl w:val="4"/>
          <w:numId w:val="12"/>
        </w:numPr>
        <w:rPr>
          <w:sz w:val="30"/>
          <w:szCs w:val="30"/>
        </w:rPr>
      </w:pPr>
      <w:r w:rsidRPr="007912D6">
        <w:rPr>
          <w:rFonts w:hint="eastAsia"/>
          <w:sz w:val="30"/>
          <w:szCs w:val="30"/>
        </w:rPr>
        <w:t>地</w:t>
      </w:r>
      <w:r w:rsidRPr="007912D6">
        <w:rPr>
          <w:sz w:val="30"/>
          <w:szCs w:val="30"/>
        </w:rPr>
        <w:t>图展示</w:t>
      </w:r>
    </w:p>
    <w:p w14:paraId="2F1DA37D" w14:textId="77777777" w:rsidR="006356CC" w:rsidRPr="009A2216" w:rsidRDefault="006356CC" w:rsidP="00C94BD8">
      <w:pPr>
        <w:spacing w:line="360" w:lineRule="auto"/>
        <w:ind w:left="420" w:firstLine="420"/>
        <w:rPr>
          <w:sz w:val="24"/>
        </w:rPr>
      </w:pPr>
      <w:r w:rsidRPr="009A2216">
        <w:rPr>
          <w:rFonts w:hint="eastAsia"/>
          <w:sz w:val="24"/>
        </w:rPr>
        <w:t>地</w:t>
      </w:r>
      <w:r w:rsidRPr="009A2216">
        <w:rPr>
          <w:sz w:val="24"/>
        </w:rPr>
        <w:t>图展示模块负责</w:t>
      </w:r>
      <w:r w:rsidRPr="009A2216">
        <w:rPr>
          <w:sz w:val="24"/>
        </w:rPr>
        <w:t>GIS</w:t>
      </w:r>
      <w:r w:rsidRPr="009A2216">
        <w:rPr>
          <w:sz w:val="24"/>
        </w:rPr>
        <w:t>地理</w:t>
      </w:r>
      <w:r w:rsidRPr="009A2216">
        <w:rPr>
          <w:rFonts w:hint="eastAsia"/>
          <w:sz w:val="24"/>
        </w:rPr>
        <w:t>基础</w:t>
      </w:r>
      <w:r w:rsidRPr="009A2216">
        <w:rPr>
          <w:sz w:val="24"/>
        </w:rPr>
        <w:t>数据的</w:t>
      </w:r>
      <w:r w:rsidRPr="009A2216">
        <w:rPr>
          <w:rFonts w:hint="eastAsia"/>
          <w:sz w:val="24"/>
        </w:rPr>
        <w:t>加</w:t>
      </w:r>
      <w:r w:rsidRPr="009A2216">
        <w:rPr>
          <w:sz w:val="24"/>
        </w:rPr>
        <w:t>载、显示</w:t>
      </w:r>
      <w:r w:rsidRPr="009A2216">
        <w:rPr>
          <w:rFonts w:hint="eastAsia"/>
          <w:sz w:val="24"/>
        </w:rPr>
        <w:t>。</w:t>
      </w:r>
      <w:r w:rsidRPr="009A2216">
        <w:rPr>
          <w:sz w:val="24"/>
        </w:rPr>
        <w:t>支持</w:t>
      </w:r>
      <w:r w:rsidRPr="009A2216">
        <w:rPr>
          <w:rFonts w:hint="eastAsia"/>
          <w:sz w:val="24"/>
        </w:rPr>
        <w:t>地</w:t>
      </w:r>
      <w:r w:rsidRPr="009A2216">
        <w:rPr>
          <w:sz w:val="24"/>
        </w:rPr>
        <w:t>理图形的缩放</w:t>
      </w:r>
      <w:r w:rsidRPr="009A2216">
        <w:rPr>
          <w:rFonts w:hint="eastAsia"/>
          <w:sz w:val="24"/>
        </w:rPr>
        <w:t>、</w:t>
      </w:r>
      <w:r w:rsidRPr="009A2216">
        <w:rPr>
          <w:sz w:val="24"/>
        </w:rPr>
        <w:t>平移</w:t>
      </w:r>
      <w:r w:rsidRPr="009A2216">
        <w:rPr>
          <w:rFonts w:hint="eastAsia"/>
          <w:sz w:val="24"/>
        </w:rPr>
        <w:t>，</w:t>
      </w:r>
      <w:r w:rsidRPr="009A2216">
        <w:rPr>
          <w:sz w:val="24"/>
        </w:rPr>
        <w:t>具有不同缩放比例图层的支持。</w:t>
      </w:r>
    </w:p>
    <w:p w14:paraId="1F15C00A" w14:textId="77777777" w:rsidR="006356CC" w:rsidRDefault="006356CC" w:rsidP="007E4591">
      <w:pPr>
        <w:pStyle w:val="5"/>
        <w:numPr>
          <w:ilvl w:val="4"/>
          <w:numId w:val="12"/>
        </w:numPr>
        <w:rPr>
          <w:sz w:val="30"/>
          <w:szCs w:val="30"/>
        </w:rPr>
      </w:pPr>
      <w:r w:rsidRPr="007912D6">
        <w:rPr>
          <w:rFonts w:hint="eastAsia"/>
          <w:sz w:val="30"/>
          <w:szCs w:val="30"/>
        </w:rPr>
        <w:t>管</w:t>
      </w:r>
      <w:r w:rsidRPr="007912D6">
        <w:rPr>
          <w:sz w:val="30"/>
          <w:szCs w:val="30"/>
        </w:rPr>
        <w:t>网图形编辑</w:t>
      </w:r>
    </w:p>
    <w:p w14:paraId="2074FA01" w14:textId="77777777" w:rsidR="006356CC" w:rsidRPr="009A2216" w:rsidRDefault="006356CC" w:rsidP="00C94BD8">
      <w:pPr>
        <w:spacing w:line="360" w:lineRule="auto"/>
        <w:ind w:left="420" w:firstLine="420"/>
        <w:rPr>
          <w:sz w:val="24"/>
        </w:rPr>
      </w:pPr>
      <w:r w:rsidRPr="009A2216">
        <w:rPr>
          <w:rFonts w:hint="eastAsia"/>
          <w:sz w:val="24"/>
        </w:rPr>
        <w:t>在</w:t>
      </w:r>
      <w:r w:rsidRPr="009A2216">
        <w:rPr>
          <w:sz w:val="24"/>
        </w:rPr>
        <w:t>GIS</w:t>
      </w:r>
      <w:r w:rsidRPr="009A2216">
        <w:rPr>
          <w:sz w:val="24"/>
        </w:rPr>
        <w:t>基础图形上建立管网图</w:t>
      </w:r>
      <w:r w:rsidRPr="009A2216">
        <w:rPr>
          <w:rFonts w:hint="eastAsia"/>
          <w:sz w:val="24"/>
        </w:rPr>
        <w:t>形。</w:t>
      </w:r>
      <w:r w:rsidRPr="009A2216">
        <w:rPr>
          <w:sz w:val="24"/>
        </w:rPr>
        <w:t>通过</w:t>
      </w:r>
      <w:proofErr w:type="gramStart"/>
      <w:r w:rsidR="002E04F1">
        <w:rPr>
          <w:rFonts w:hint="eastAsia"/>
          <w:sz w:val="24"/>
        </w:rPr>
        <w:t>通道</w:t>
      </w:r>
      <w:r w:rsidRPr="009A2216">
        <w:rPr>
          <w:sz w:val="24"/>
        </w:rPr>
        <w:t>台</w:t>
      </w:r>
      <w:proofErr w:type="gramEnd"/>
      <w:r w:rsidRPr="009A2216">
        <w:rPr>
          <w:sz w:val="24"/>
        </w:rPr>
        <w:t>帐中的数据</w:t>
      </w:r>
      <w:r w:rsidRPr="009A2216">
        <w:rPr>
          <w:rFonts w:hint="eastAsia"/>
          <w:sz w:val="24"/>
        </w:rPr>
        <w:t>（</w:t>
      </w:r>
      <w:r w:rsidR="002E04F1">
        <w:rPr>
          <w:rFonts w:hint="eastAsia"/>
          <w:sz w:val="24"/>
        </w:rPr>
        <w:t>通道</w:t>
      </w:r>
      <w:proofErr w:type="gramStart"/>
      <w:r w:rsidRPr="009A2216">
        <w:rPr>
          <w:sz w:val="24"/>
        </w:rPr>
        <w:t>起始</w:t>
      </w:r>
      <w:r w:rsidRPr="009A2216">
        <w:rPr>
          <w:rFonts w:hint="eastAsia"/>
          <w:sz w:val="24"/>
        </w:rPr>
        <w:t>工</w:t>
      </w:r>
      <w:r w:rsidRPr="009A2216">
        <w:rPr>
          <w:sz w:val="24"/>
        </w:rPr>
        <w:t>井</w:t>
      </w:r>
      <w:proofErr w:type="gramEnd"/>
      <w:r w:rsidRPr="009A2216">
        <w:rPr>
          <w:sz w:val="24"/>
        </w:rPr>
        <w:t>/</w:t>
      </w:r>
      <w:r w:rsidRPr="009A2216">
        <w:rPr>
          <w:sz w:val="24"/>
        </w:rPr>
        <w:t>风楼、</w:t>
      </w:r>
      <w:proofErr w:type="gramStart"/>
      <w:r w:rsidRPr="009A2216">
        <w:rPr>
          <w:rFonts w:hint="eastAsia"/>
          <w:sz w:val="24"/>
        </w:rPr>
        <w:t>所</w:t>
      </w:r>
      <w:r w:rsidRPr="009A2216">
        <w:rPr>
          <w:sz w:val="24"/>
        </w:rPr>
        <w:t>属工</w:t>
      </w:r>
      <w:r w:rsidRPr="009A2216">
        <w:rPr>
          <w:rFonts w:hint="eastAsia"/>
          <w:sz w:val="24"/>
        </w:rPr>
        <w:t>井</w:t>
      </w:r>
      <w:proofErr w:type="gramEnd"/>
      <w:r w:rsidRPr="009A2216">
        <w:rPr>
          <w:sz w:val="24"/>
        </w:rPr>
        <w:t>/</w:t>
      </w:r>
      <w:r w:rsidRPr="009A2216">
        <w:rPr>
          <w:sz w:val="24"/>
        </w:rPr>
        <w:t>风楼），</w:t>
      </w:r>
      <w:r w:rsidRPr="009A2216">
        <w:rPr>
          <w:rFonts w:hint="eastAsia"/>
          <w:sz w:val="24"/>
        </w:rPr>
        <w:t>生</w:t>
      </w:r>
      <w:r w:rsidRPr="009A2216">
        <w:rPr>
          <w:sz w:val="24"/>
        </w:rPr>
        <w:t>成</w:t>
      </w:r>
      <w:r w:rsidR="002E04F1">
        <w:rPr>
          <w:sz w:val="24"/>
        </w:rPr>
        <w:t>通道</w:t>
      </w:r>
      <w:r w:rsidRPr="009A2216">
        <w:rPr>
          <w:sz w:val="24"/>
        </w:rPr>
        <w:t>标线、</w:t>
      </w:r>
      <w:proofErr w:type="gramStart"/>
      <w:r w:rsidRPr="009A2216">
        <w:rPr>
          <w:sz w:val="24"/>
        </w:rPr>
        <w:t>工井</w:t>
      </w:r>
      <w:proofErr w:type="gramEnd"/>
      <w:r w:rsidRPr="009A2216">
        <w:rPr>
          <w:sz w:val="24"/>
        </w:rPr>
        <w:t>/</w:t>
      </w:r>
      <w:r w:rsidRPr="009A2216">
        <w:rPr>
          <w:sz w:val="24"/>
        </w:rPr>
        <w:t>风楼图例图形。</w:t>
      </w:r>
    </w:p>
    <w:p w14:paraId="42A7BEF2" w14:textId="77777777" w:rsidR="006356CC" w:rsidRPr="007912D6" w:rsidRDefault="006356CC" w:rsidP="007E4591">
      <w:pPr>
        <w:pStyle w:val="5"/>
        <w:numPr>
          <w:ilvl w:val="4"/>
          <w:numId w:val="12"/>
        </w:numPr>
        <w:rPr>
          <w:sz w:val="30"/>
          <w:szCs w:val="30"/>
        </w:rPr>
      </w:pPr>
      <w:r w:rsidRPr="007912D6">
        <w:rPr>
          <w:rFonts w:hint="eastAsia"/>
          <w:sz w:val="30"/>
          <w:szCs w:val="30"/>
        </w:rPr>
        <w:t>管</w:t>
      </w:r>
      <w:r w:rsidRPr="007912D6">
        <w:rPr>
          <w:sz w:val="30"/>
          <w:szCs w:val="30"/>
        </w:rPr>
        <w:t>网数据校正</w:t>
      </w:r>
    </w:p>
    <w:p w14:paraId="385527CD" w14:textId="77777777" w:rsidR="006356CC" w:rsidRPr="001F3577" w:rsidRDefault="006356CC" w:rsidP="00C94BD8">
      <w:pPr>
        <w:spacing w:line="360" w:lineRule="auto"/>
        <w:ind w:left="420"/>
        <w:rPr>
          <w:b/>
          <w:sz w:val="24"/>
        </w:rPr>
      </w:pPr>
      <w:r w:rsidRPr="001F3577">
        <w:rPr>
          <w:rFonts w:hint="eastAsia"/>
          <w:b/>
          <w:sz w:val="24"/>
        </w:rPr>
        <w:t>手</w:t>
      </w:r>
      <w:r w:rsidRPr="001F3577">
        <w:rPr>
          <w:b/>
          <w:sz w:val="24"/>
        </w:rPr>
        <w:t>动校正</w:t>
      </w:r>
    </w:p>
    <w:p w14:paraId="35E4ADCD" w14:textId="77777777" w:rsidR="006356CC" w:rsidRPr="009A2216" w:rsidRDefault="006356CC" w:rsidP="00C94BD8">
      <w:pPr>
        <w:spacing w:line="360" w:lineRule="auto"/>
        <w:ind w:left="420" w:firstLine="420"/>
        <w:rPr>
          <w:sz w:val="24"/>
        </w:rPr>
      </w:pPr>
      <w:r w:rsidRPr="009A2216">
        <w:rPr>
          <w:rFonts w:hint="eastAsia"/>
          <w:sz w:val="24"/>
        </w:rPr>
        <w:lastRenderedPageBreak/>
        <w:t>通过在</w:t>
      </w:r>
      <w:r w:rsidRPr="009A2216">
        <w:rPr>
          <w:sz w:val="24"/>
        </w:rPr>
        <w:t>图形界面上，选择</w:t>
      </w:r>
      <w:r w:rsidR="002E04F1">
        <w:rPr>
          <w:sz w:val="24"/>
        </w:rPr>
        <w:t>通道</w:t>
      </w:r>
      <w:r w:rsidRPr="009A2216">
        <w:rPr>
          <w:sz w:val="24"/>
        </w:rPr>
        <w:t>对象</w:t>
      </w:r>
      <w:r w:rsidRPr="009A2216">
        <w:rPr>
          <w:rFonts w:hint="eastAsia"/>
          <w:sz w:val="24"/>
        </w:rPr>
        <w:t>的</w:t>
      </w:r>
      <w:r w:rsidRPr="009A2216">
        <w:rPr>
          <w:sz w:val="24"/>
        </w:rPr>
        <w:t>信息点图形（工井），</w:t>
      </w:r>
      <w:r w:rsidRPr="009A2216">
        <w:rPr>
          <w:rFonts w:hint="eastAsia"/>
          <w:sz w:val="24"/>
        </w:rPr>
        <w:t>通过鼠标进行</w:t>
      </w:r>
      <w:r w:rsidRPr="009A2216">
        <w:rPr>
          <w:sz w:val="24"/>
        </w:rPr>
        <w:t>移动</w:t>
      </w:r>
      <w:r w:rsidRPr="009A2216">
        <w:rPr>
          <w:rFonts w:hint="eastAsia"/>
          <w:sz w:val="24"/>
        </w:rPr>
        <w:t>，移</w:t>
      </w:r>
      <w:r w:rsidRPr="009A2216">
        <w:rPr>
          <w:sz w:val="24"/>
        </w:rPr>
        <w:t>到合适的位置后，在图</w:t>
      </w:r>
      <w:r w:rsidRPr="009A2216">
        <w:rPr>
          <w:rFonts w:hint="eastAsia"/>
          <w:sz w:val="24"/>
        </w:rPr>
        <w:t>形</w:t>
      </w:r>
      <w:r w:rsidRPr="009A2216">
        <w:rPr>
          <w:sz w:val="24"/>
        </w:rPr>
        <w:t>界面</w:t>
      </w:r>
      <w:r w:rsidRPr="009A2216">
        <w:rPr>
          <w:rFonts w:hint="eastAsia"/>
          <w:sz w:val="24"/>
        </w:rPr>
        <w:t>通过右</w:t>
      </w:r>
      <w:r w:rsidRPr="009A2216">
        <w:rPr>
          <w:sz w:val="24"/>
        </w:rPr>
        <w:t>键菜单</w:t>
      </w:r>
      <w:r w:rsidRPr="009A2216">
        <w:rPr>
          <w:rFonts w:hint="eastAsia"/>
          <w:sz w:val="24"/>
        </w:rPr>
        <w:t>选择“保存编辑</w:t>
      </w:r>
      <w:r w:rsidRPr="009A2216">
        <w:rPr>
          <w:sz w:val="24"/>
        </w:rPr>
        <w:t>”</w:t>
      </w:r>
      <w:r w:rsidRPr="009A2216">
        <w:rPr>
          <w:rFonts w:hint="eastAsia"/>
          <w:sz w:val="24"/>
        </w:rPr>
        <w:t>，</w:t>
      </w:r>
      <w:r w:rsidRPr="009A2216">
        <w:rPr>
          <w:sz w:val="24"/>
        </w:rPr>
        <w:t>系统将编辑后的</w:t>
      </w:r>
      <w:r w:rsidRPr="009A2216">
        <w:rPr>
          <w:rFonts w:hint="eastAsia"/>
          <w:sz w:val="24"/>
        </w:rPr>
        <w:t>地</w:t>
      </w:r>
      <w:r w:rsidRPr="009A2216">
        <w:rPr>
          <w:sz w:val="24"/>
        </w:rPr>
        <w:t>理点图形信息保存到数据库。</w:t>
      </w:r>
    </w:p>
    <w:p w14:paraId="20EC7282" w14:textId="77777777" w:rsidR="006356CC" w:rsidRPr="006356CC" w:rsidRDefault="006356CC" w:rsidP="00C94BD8"/>
    <w:p w14:paraId="29F1A152" w14:textId="77777777" w:rsidR="006356CC" w:rsidRPr="006356CC" w:rsidRDefault="006356CC" w:rsidP="00C94BD8"/>
    <w:p w14:paraId="35C69431" w14:textId="77777777" w:rsidR="00F9342C" w:rsidRPr="00C91406" w:rsidRDefault="00F9342C" w:rsidP="00990127">
      <w:pPr>
        <w:pStyle w:val="4"/>
        <w:numPr>
          <w:ilvl w:val="3"/>
          <w:numId w:val="12"/>
        </w:numPr>
      </w:pPr>
      <w:bookmarkStart w:id="37" w:name="_Toc405213631"/>
      <w:r w:rsidRPr="00C91406">
        <w:rPr>
          <w:rFonts w:hint="eastAsia"/>
        </w:rPr>
        <w:t>巡检管理</w:t>
      </w:r>
      <w:bookmarkEnd w:id="37"/>
    </w:p>
    <w:p w14:paraId="1E2FE7A1" w14:textId="77777777" w:rsidR="00CD06FE" w:rsidRPr="003B73C6" w:rsidRDefault="00CD06FE" w:rsidP="00C94BD8">
      <w:pPr>
        <w:pStyle w:val="a8"/>
        <w:spacing w:line="360" w:lineRule="auto"/>
        <w:ind w:firstLineChars="0" w:firstLine="0"/>
        <w:rPr>
          <w:b/>
          <w:kern w:val="0"/>
        </w:rPr>
      </w:pPr>
      <w:r w:rsidRPr="003B73C6">
        <w:rPr>
          <w:rFonts w:hint="eastAsia"/>
        </w:rPr>
        <w:tab/>
      </w:r>
      <w:r w:rsidRPr="003B73C6">
        <w:rPr>
          <w:rFonts w:hint="eastAsia"/>
        </w:rPr>
        <w:t>制定巡检计划，与基础设施对象关联，在基础设施下属的监测对象状态改变时不会产生报警记录。</w:t>
      </w:r>
    </w:p>
    <w:p w14:paraId="2ED5DE6F" w14:textId="77777777" w:rsidR="00D50595" w:rsidRDefault="007628E6" w:rsidP="00C94BD8">
      <w:pPr>
        <w:spacing w:line="360" w:lineRule="auto"/>
        <w:rPr>
          <w:b/>
          <w:kern w:val="0"/>
          <w:lang w:val="zh-CN"/>
        </w:rPr>
      </w:pPr>
      <w:r>
        <w:rPr>
          <w:rFonts w:hint="eastAsia"/>
          <w:b/>
          <w:kern w:val="0"/>
          <w:lang w:val="zh-CN"/>
        </w:rPr>
        <w:t>维护</w:t>
      </w:r>
      <w:r>
        <w:rPr>
          <w:rFonts w:hint="eastAsia"/>
          <w:b/>
          <w:kern w:val="0"/>
          <w:lang w:val="zh-CN"/>
        </w:rPr>
        <w:t>/</w:t>
      </w:r>
      <w:r w:rsidR="00D50595" w:rsidRPr="00C91406">
        <w:rPr>
          <w:rFonts w:hint="eastAsia"/>
          <w:b/>
          <w:kern w:val="0"/>
          <w:lang w:val="zh-CN"/>
        </w:rPr>
        <w:t>巡检计划</w:t>
      </w:r>
    </w:p>
    <w:p w14:paraId="5DC32515" w14:textId="77777777" w:rsidR="00D50595" w:rsidRPr="000C3F38" w:rsidRDefault="00D50595" w:rsidP="00C94BD8">
      <w:pPr>
        <w:spacing w:line="360" w:lineRule="auto"/>
        <w:ind w:firstLine="42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制定</w:t>
      </w:r>
      <w:r w:rsidRPr="000C3F38">
        <w:rPr>
          <w:rFonts w:hint="eastAsia"/>
          <w:kern w:val="0"/>
          <w:lang w:val="zh-CN"/>
        </w:rPr>
        <w:t>按照时间，人员，地点的巡检计划</w:t>
      </w:r>
    </w:p>
    <w:p w14:paraId="227291E3" w14:textId="77777777" w:rsidR="00D50595" w:rsidRDefault="00D50595" w:rsidP="00C94BD8">
      <w:pPr>
        <w:spacing w:line="360" w:lineRule="auto"/>
        <w:rPr>
          <w:b/>
          <w:kern w:val="0"/>
          <w:lang w:val="zh-CN"/>
        </w:rPr>
      </w:pPr>
      <w:r w:rsidRPr="00C91406">
        <w:rPr>
          <w:rFonts w:hint="eastAsia"/>
          <w:b/>
          <w:kern w:val="0"/>
          <w:lang w:val="zh-CN"/>
        </w:rPr>
        <w:t>巡检记录</w:t>
      </w:r>
    </w:p>
    <w:p w14:paraId="20538397" w14:textId="77777777" w:rsidR="00D50595" w:rsidRPr="001D4A3D" w:rsidRDefault="00D50595" w:rsidP="00C94BD8">
      <w:pPr>
        <w:spacing w:line="360" w:lineRule="auto"/>
        <w:rPr>
          <w:kern w:val="0"/>
          <w:lang w:val="zh-CN"/>
        </w:rPr>
      </w:pPr>
      <w:r>
        <w:rPr>
          <w:rFonts w:hint="eastAsia"/>
          <w:b/>
          <w:kern w:val="0"/>
          <w:lang w:val="zh-CN"/>
        </w:rPr>
        <w:tab/>
      </w:r>
      <w:r w:rsidRPr="001D4A3D">
        <w:rPr>
          <w:rFonts w:hint="eastAsia"/>
          <w:kern w:val="0"/>
          <w:lang w:val="zh-CN"/>
        </w:rPr>
        <w:t>对巡检结果的备档功能</w:t>
      </w:r>
    </w:p>
    <w:p w14:paraId="3EEBEE54" w14:textId="77777777" w:rsidR="003B73C6" w:rsidRPr="00645BDF" w:rsidRDefault="003B73C6" w:rsidP="00645BDF">
      <w:pPr>
        <w:pStyle w:val="4"/>
        <w:numPr>
          <w:ilvl w:val="3"/>
          <w:numId w:val="12"/>
        </w:numPr>
      </w:pPr>
      <w:bookmarkStart w:id="38" w:name="_Toc405213632"/>
      <w:r w:rsidRPr="00645BDF">
        <w:rPr>
          <w:rFonts w:hint="eastAsia"/>
        </w:rPr>
        <w:t>缺陷</w:t>
      </w:r>
      <w:r w:rsidRPr="00645BDF">
        <w:t>管理</w:t>
      </w:r>
      <w:bookmarkEnd w:id="38"/>
    </w:p>
    <w:p w14:paraId="7C22E860" w14:textId="77777777" w:rsidR="003B73C6" w:rsidRPr="001D4A3D" w:rsidRDefault="003B73C6" w:rsidP="003B73C6">
      <w:pPr>
        <w:spacing w:line="360" w:lineRule="auto"/>
        <w:rPr>
          <w:kern w:val="0"/>
          <w:lang w:val="zh-CN"/>
        </w:rPr>
      </w:pPr>
      <w:r>
        <w:rPr>
          <w:rFonts w:hint="eastAsia"/>
          <w:b/>
          <w:kern w:val="0"/>
          <w:lang w:val="zh-CN"/>
        </w:rPr>
        <w:tab/>
      </w:r>
      <w:r w:rsidRPr="001D4A3D">
        <w:rPr>
          <w:rFonts w:hint="eastAsia"/>
          <w:kern w:val="0"/>
          <w:lang w:val="zh-CN"/>
        </w:rPr>
        <w:t>对巡检</w:t>
      </w:r>
      <w:r>
        <w:rPr>
          <w:rFonts w:hint="eastAsia"/>
          <w:kern w:val="0"/>
          <w:lang w:val="zh-CN"/>
        </w:rPr>
        <w:t>记录</w:t>
      </w:r>
      <w:r>
        <w:rPr>
          <w:kern w:val="0"/>
          <w:lang w:val="zh-CN"/>
        </w:rPr>
        <w:t>的缺陷进行审核，确认处理方式，认定为需要处理的缺陷</w:t>
      </w:r>
      <w:proofErr w:type="gramStart"/>
      <w:r>
        <w:rPr>
          <w:kern w:val="0"/>
          <w:lang w:val="zh-CN"/>
        </w:rPr>
        <w:t>进入到消缺</w:t>
      </w:r>
      <w:proofErr w:type="gramEnd"/>
      <w:r>
        <w:rPr>
          <w:kern w:val="0"/>
          <w:lang w:val="zh-CN"/>
        </w:rPr>
        <w:t>列表</w:t>
      </w:r>
      <w:r w:rsidRPr="001D4A3D">
        <w:rPr>
          <w:rFonts w:hint="eastAsia"/>
          <w:kern w:val="0"/>
          <w:lang w:val="zh-CN"/>
        </w:rPr>
        <w:t>能</w:t>
      </w:r>
    </w:p>
    <w:p w14:paraId="62399F3D" w14:textId="77777777" w:rsidR="00D50595" w:rsidRPr="00645BDF" w:rsidRDefault="00D50595" w:rsidP="00645BDF">
      <w:pPr>
        <w:pStyle w:val="4"/>
        <w:numPr>
          <w:ilvl w:val="3"/>
          <w:numId w:val="12"/>
        </w:numPr>
      </w:pPr>
      <w:bookmarkStart w:id="39" w:name="_Toc405213633"/>
      <w:r w:rsidRPr="00645BDF">
        <w:rPr>
          <w:rFonts w:hint="eastAsia"/>
        </w:rPr>
        <w:t>消缺记录</w:t>
      </w:r>
      <w:bookmarkEnd w:id="39"/>
    </w:p>
    <w:p w14:paraId="579EC472" w14:textId="77777777" w:rsidR="00C91406" w:rsidRPr="00C91406" w:rsidRDefault="00D50595" w:rsidP="00C94BD8">
      <w:pPr>
        <w:spacing w:line="360" w:lineRule="auto"/>
      </w:pPr>
      <w:r>
        <w:rPr>
          <w:rFonts w:hint="eastAsia"/>
          <w:b/>
          <w:kern w:val="0"/>
          <w:lang w:val="zh-CN"/>
        </w:rPr>
        <w:tab/>
      </w:r>
      <w:r w:rsidRPr="001D4A3D">
        <w:rPr>
          <w:rFonts w:hint="eastAsia"/>
          <w:kern w:val="0"/>
          <w:lang w:val="zh-CN"/>
        </w:rPr>
        <w:t>在</w:t>
      </w:r>
      <w:r w:rsidR="003B73C6">
        <w:rPr>
          <w:rFonts w:hint="eastAsia"/>
          <w:kern w:val="0"/>
          <w:lang w:val="zh-CN"/>
        </w:rPr>
        <w:t>对</w:t>
      </w:r>
      <w:r w:rsidR="003B73C6">
        <w:rPr>
          <w:kern w:val="0"/>
          <w:lang w:val="zh-CN"/>
        </w:rPr>
        <w:t>消</w:t>
      </w:r>
      <w:r w:rsidRPr="001D4A3D">
        <w:rPr>
          <w:rFonts w:hint="eastAsia"/>
          <w:kern w:val="0"/>
          <w:lang w:val="zh-CN"/>
        </w:rPr>
        <w:t>缺</w:t>
      </w:r>
      <w:r w:rsidR="003B73C6">
        <w:rPr>
          <w:rFonts w:hint="eastAsia"/>
          <w:kern w:val="0"/>
          <w:lang w:val="zh-CN"/>
        </w:rPr>
        <w:t>列</w:t>
      </w:r>
      <w:r w:rsidR="003B73C6">
        <w:rPr>
          <w:kern w:val="0"/>
          <w:lang w:val="zh-CN"/>
        </w:rPr>
        <w:t>表进行</w:t>
      </w:r>
      <w:r w:rsidR="003B73C6">
        <w:rPr>
          <w:rFonts w:hint="eastAsia"/>
          <w:kern w:val="0"/>
          <w:lang w:val="zh-CN"/>
        </w:rPr>
        <w:t>消</w:t>
      </w:r>
      <w:proofErr w:type="gramStart"/>
      <w:r w:rsidR="003B73C6">
        <w:rPr>
          <w:kern w:val="0"/>
          <w:lang w:val="zh-CN"/>
        </w:rPr>
        <w:t>缺任务</w:t>
      </w:r>
      <w:proofErr w:type="gramEnd"/>
      <w:r w:rsidR="003B73C6">
        <w:rPr>
          <w:kern w:val="0"/>
          <w:lang w:val="zh-CN"/>
        </w:rPr>
        <w:t>安排与</w:t>
      </w:r>
      <w:r w:rsidR="003B73C6">
        <w:rPr>
          <w:rFonts w:hint="eastAsia"/>
          <w:kern w:val="0"/>
          <w:lang w:val="zh-CN"/>
        </w:rPr>
        <w:t>处理</w:t>
      </w:r>
      <w:r w:rsidR="003B73C6">
        <w:rPr>
          <w:kern w:val="0"/>
          <w:lang w:val="zh-CN"/>
        </w:rPr>
        <w:t>。</w:t>
      </w:r>
    </w:p>
    <w:p w14:paraId="00E328BA" w14:textId="77777777" w:rsidR="00990127" w:rsidRDefault="00990127" w:rsidP="00990127">
      <w:pPr>
        <w:pStyle w:val="4"/>
        <w:numPr>
          <w:ilvl w:val="3"/>
          <w:numId w:val="12"/>
        </w:numPr>
      </w:pPr>
      <w:bookmarkStart w:id="40" w:name="_Toc405213634"/>
      <w:r>
        <w:rPr>
          <w:rFonts w:hint="eastAsia"/>
        </w:rPr>
        <w:t>展示</w:t>
      </w:r>
      <w:r>
        <w:t>管理</w:t>
      </w:r>
      <w:bookmarkEnd w:id="40"/>
    </w:p>
    <w:p w14:paraId="259E1CD9" w14:textId="77777777" w:rsidR="002A0496" w:rsidRDefault="002A0496" w:rsidP="00990127">
      <w:pPr>
        <w:pStyle w:val="5"/>
        <w:numPr>
          <w:ilvl w:val="4"/>
          <w:numId w:val="12"/>
        </w:numPr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隧道截面结构管理</w:t>
      </w:r>
    </w:p>
    <w:p w14:paraId="3DC569EE" w14:textId="77777777" w:rsidR="002A0496" w:rsidRDefault="00A25D65" w:rsidP="0007167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根据通</w:t>
      </w:r>
      <w:r w:rsidR="002A0496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道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类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型</w:t>
      </w:r>
      <w:r w:rsidR="002A0496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，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通道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内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支</w:t>
      </w:r>
      <w:r w:rsidR="002A0496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架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、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保护管理</w:t>
      </w:r>
      <w:r w:rsidR="002A0496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位置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信息</w:t>
      </w:r>
      <w:r w:rsidR="002A0496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，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动态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生成通道剖面</w:t>
      </w:r>
      <w:r w:rsidR="002A0496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图</w:t>
      </w:r>
    </w:p>
    <w:p w14:paraId="597D9E2C" w14:textId="77777777" w:rsidR="002A0496" w:rsidRDefault="00A25D65" w:rsidP="0007167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剖面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图具有缩放功能，便于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观察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。</w:t>
      </w:r>
    </w:p>
    <w:p w14:paraId="4329E3E3" w14:textId="77777777" w:rsidR="00A25D65" w:rsidRDefault="00A25D65" w:rsidP="0007167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剖面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图支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持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鼠标选中图形对象（支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架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、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保护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管、电缆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）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，以便获取查看对象的详细信息</w:t>
      </w:r>
    </w:p>
    <w:p w14:paraId="39185681" w14:textId="77777777" w:rsidR="00A25D65" w:rsidRDefault="00A25D65" w:rsidP="00A25D65">
      <w:pPr>
        <w:pStyle w:val="5"/>
        <w:numPr>
          <w:ilvl w:val="4"/>
          <w:numId w:val="12"/>
        </w:numPr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lastRenderedPageBreak/>
        <w:t>三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维仿真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管理</w:t>
      </w:r>
    </w:p>
    <w:p w14:paraId="75BB60F0" w14:textId="77777777" w:rsidR="002A0496" w:rsidRDefault="00DB1FF1" w:rsidP="00DB1FF1">
      <w:pPr>
        <w:autoSpaceDE w:val="0"/>
        <w:autoSpaceDN w:val="0"/>
        <w:adjustRightInd w:val="0"/>
        <w:ind w:firstLine="42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系统</w:t>
      </w:r>
      <w:proofErr w:type="gramStart"/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根据</w:t>
      </w:r>
      <w:r w:rsidR="002A0496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根据</w:t>
      </w:r>
      <w:proofErr w:type="gramEnd"/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通道相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关配置</w:t>
      </w:r>
      <w:r w:rsidR="00071678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数据</w:t>
      </w:r>
      <w:r w:rsidR="002A0496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，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利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用三维建模技术，动态进行三维隧道的生成，实现三维通道的仿真和漫游。</w:t>
      </w:r>
    </w:p>
    <w:p w14:paraId="3082BB5E" w14:textId="77777777" w:rsidR="002A0496" w:rsidRDefault="002A0496" w:rsidP="00C94BD8">
      <w:pPr>
        <w:spacing w:line="360" w:lineRule="auto"/>
        <w:rPr>
          <w:b/>
        </w:rPr>
      </w:pPr>
    </w:p>
    <w:p w14:paraId="225AD972" w14:textId="77777777" w:rsidR="002A0496" w:rsidRDefault="00990127" w:rsidP="00990127">
      <w:pPr>
        <w:pStyle w:val="4"/>
        <w:numPr>
          <w:ilvl w:val="3"/>
          <w:numId w:val="12"/>
        </w:numPr>
        <w:rPr>
          <w:b w:val="0"/>
        </w:rPr>
      </w:pPr>
      <w:bookmarkStart w:id="41" w:name="_Toc405213635"/>
      <w:r>
        <w:rPr>
          <w:rFonts w:hint="eastAsia"/>
          <w:b w:val="0"/>
        </w:rPr>
        <w:t>系统</w:t>
      </w:r>
      <w:r>
        <w:rPr>
          <w:b w:val="0"/>
        </w:rPr>
        <w:t>配置管理</w:t>
      </w:r>
      <w:bookmarkEnd w:id="41"/>
    </w:p>
    <w:p w14:paraId="1254AB28" w14:textId="77777777" w:rsidR="0059736C" w:rsidRPr="008952CF" w:rsidRDefault="0059736C" w:rsidP="00990127">
      <w:pPr>
        <w:pStyle w:val="5"/>
        <w:numPr>
          <w:ilvl w:val="4"/>
          <w:numId w:val="12"/>
        </w:numPr>
      </w:pPr>
      <w:r w:rsidRPr="008952CF">
        <w:rPr>
          <w:rFonts w:hint="eastAsia"/>
        </w:rPr>
        <w:t>配置文件管理模块</w:t>
      </w:r>
    </w:p>
    <w:p w14:paraId="5536CE9C" w14:textId="77777777" w:rsidR="0059736C" w:rsidRPr="002051B0" w:rsidRDefault="0059736C" w:rsidP="00C94BD8">
      <w:pPr>
        <w:spacing w:line="360" w:lineRule="auto"/>
      </w:pPr>
      <w:r>
        <w:rPr>
          <w:rFonts w:hint="eastAsia"/>
        </w:rPr>
        <w:tab/>
      </w:r>
      <w:r w:rsidRPr="002051B0">
        <w:rPr>
          <w:rFonts w:hint="eastAsia"/>
        </w:rPr>
        <w:t>XML</w:t>
      </w:r>
      <w:r w:rsidRPr="002051B0">
        <w:rPr>
          <w:rFonts w:hint="eastAsia"/>
        </w:rPr>
        <w:t>配置文件检测、生成、更新、调用功能</w:t>
      </w:r>
    </w:p>
    <w:p w14:paraId="32A10F8A" w14:textId="77777777" w:rsidR="0059736C" w:rsidRPr="00AF4EE6" w:rsidRDefault="0059736C" w:rsidP="00990127">
      <w:pPr>
        <w:pStyle w:val="5"/>
        <w:numPr>
          <w:ilvl w:val="4"/>
          <w:numId w:val="12"/>
        </w:numPr>
      </w:pPr>
      <w:r w:rsidRPr="00AF4EE6">
        <w:rPr>
          <w:rFonts w:hint="eastAsia"/>
        </w:rPr>
        <w:t>数据连接管理模块</w:t>
      </w:r>
    </w:p>
    <w:p w14:paraId="67DDE4F1" w14:textId="77777777" w:rsidR="0059736C" w:rsidRPr="002051B0" w:rsidRDefault="0059736C" w:rsidP="00C94BD8">
      <w:pPr>
        <w:spacing w:line="360" w:lineRule="auto"/>
      </w:pPr>
      <w:r w:rsidRPr="002051B0">
        <w:rPr>
          <w:rFonts w:hint="eastAsia"/>
        </w:rPr>
        <w:tab/>
      </w:r>
      <w:r w:rsidRPr="002051B0">
        <w:rPr>
          <w:rFonts w:hint="eastAsia"/>
        </w:rPr>
        <w:t>数据库连接检测、配置、登录管理功能</w:t>
      </w:r>
    </w:p>
    <w:p w14:paraId="46A4DA27" w14:textId="77777777" w:rsidR="0059736C" w:rsidRPr="00AF4EE6" w:rsidRDefault="0059736C" w:rsidP="00990127">
      <w:pPr>
        <w:pStyle w:val="5"/>
        <w:numPr>
          <w:ilvl w:val="4"/>
          <w:numId w:val="12"/>
        </w:numPr>
      </w:pPr>
      <w:r w:rsidRPr="00AF4EE6">
        <w:rPr>
          <w:rFonts w:hint="eastAsia"/>
        </w:rPr>
        <w:t>数据初始化模块</w:t>
      </w:r>
    </w:p>
    <w:p w14:paraId="3D51D386" w14:textId="77777777" w:rsidR="0059736C" w:rsidRPr="007A7B49" w:rsidRDefault="0059736C" w:rsidP="00C94BD8">
      <w:pPr>
        <w:spacing w:line="360" w:lineRule="auto"/>
      </w:pPr>
      <w:r w:rsidRPr="007A7B49">
        <w:rPr>
          <w:rFonts w:hint="eastAsia"/>
        </w:rPr>
        <w:tab/>
      </w:r>
      <w:r w:rsidRPr="007A7B49">
        <w:rPr>
          <w:rFonts w:hint="eastAsia"/>
        </w:rPr>
        <w:t>加载用户、角色、权限配置数据（客户端根据用户权限初始化数据）</w:t>
      </w:r>
    </w:p>
    <w:p w14:paraId="072C8EDB" w14:textId="77777777" w:rsidR="0059736C" w:rsidRPr="00825288" w:rsidRDefault="0059736C" w:rsidP="00C94BD8">
      <w:pPr>
        <w:spacing w:line="360" w:lineRule="auto"/>
      </w:pPr>
      <w:r w:rsidRPr="00825288">
        <w:rPr>
          <w:rFonts w:hint="eastAsia"/>
        </w:rPr>
        <w:tab/>
      </w:r>
      <w:r w:rsidRPr="00825288">
        <w:rPr>
          <w:rFonts w:hint="eastAsia"/>
        </w:rPr>
        <w:t>加载基础设施配置数据</w:t>
      </w:r>
      <w:r>
        <w:rPr>
          <w:rFonts w:hint="eastAsia"/>
        </w:rPr>
        <w:t>，实例化基础设施对象</w:t>
      </w:r>
    </w:p>
    <w:p w14:paraId="53710C7F" w14:textId="77777777" w:rsidR="0059736C" w:rsidRPr="00825288" w:rsidRDefault="0059736C" w:rsidP="00C94BD8">
      <w:pPr>
        <w:spacing w:line="360" w:lineRule="auto"/>
      </w:pPr>
      <w:r w:rsidRPr="00825288">
        <w:rPr>
          <w:rFonts w:hint="eastAsia"/>
        </w:rPr>
        <w:tab/>
      </w:r>
      <w:r w:rsidRPr="00825288">
        <w:rPr>
          <w:rFonts w:hint="eastAsia"/>
        </w:rPr>
        <w:t>加载监测对象配置数据</w:t>
      </w:r>
      <w:r>
        <w:rPr>
          <w:rFonts w:hint="eastAsia"/>
        </w:rPr>
        <w:t>，实例化对象</w:t>
      </w:r>
    </w:p>
    <w:p w14:paraId="32F95308" w14:textId="77777777" w:rsidR="0059736C" w:rsidRDefault="0059736C" w:rsidP="00C94BD8">
      <w:pPr>
        <w:spacing w:line="360" w:lineRule="auto"/>
        <w:ind w:left="420"/>
      </w:pPr>
    </w:p>
    <w:p w14:paraId="21F32D27" w14:textId="77777777" w:rsidR="000F0111" w:rsidRDefault="000F0111" w:rsidP="005D517C">
      <w:pPr>
        <w:pStyle w:val="2"/>
        <w:numPr>
          <w:ilvl w:val="1"/>
          <w:numId w:val="12"/>
        </w:numPr>
        <w:spacing w:line="360" w:lineRule="auto"/>
      </w:pPr>
      <w:bookmarkStart w:id="42" w:name="_Toc405213636"/>
      <w:r>
        <w:rPr>
          <w:rFonts w:hint="eastAsia"/>
        </w:rPr>
        <w:t>结构</w:t>
      </w:r>
      <w:bookmarkEnd w:id="42"/>
    </w:p>
    <w:p w14:paraId="09180371" w14:textId="77777777" w:rsidR="000F0111" w:rsidRDefault="000F0111" w:rsidP="00D50595">
      <w:pPr>
        <w:spacing w:line="360" w:lineRule="auto"/>
        <w:ind w:firstLine="420"/>
        <w:rPr>
          <w:sz w:val="24"/>
          <w:szCs w:val="21"/>
        </w:rPr>
      </w:pPr>
      <w:r w:rsidRPr="00AC7882">
        <w:rPr>
          <w:rFonts w:hint="eastAsia"/>
          <w:sz w:val="24"/>
          <w:szCs w:val="21"/>
        </w:rPr>
        <w:t>本系统的系统元素（各层模块、子程序、公用程序等）的划分，每个系统元素的标识符和功能，各元素之间的控制与被控制关系</w:t>
      </w:r>
      <w:r w:rsidR="003D166E">
        <w:rPr>
          <w:rFonts w:hint="eastAsia"/>
          <w:sz w:val="24"/>
          <w:szCs w:val="21"/>
        </w:rPr>
        <w:t>如下：</w:t>
      </w:r>
    </w:p>
    <w:p w14:paraId="7948CA75" w14:textId="77777777" w:rsidR="002A0BB4" w:rsidRDefault="002A0BB4" w:rsidP="00D50595">
      <w:pPr>
        <w:spacing w:line="360" w:lineRule="auto"/>
        <w:ind w:firstLine="420"/>
        <w:rPr>
          <w:sz w:val="24"/>
          <w:szCs w:val="21"/>
        </w:rPr>
      </w:pPr>
    </w:p>
    <w:p w14:paraId="788BE47C" w14:textId="77777777" w:rsidR="002A0BB4" w:rsidRDefault="002A0BB4" w:rsidP="00D50595">
      <w:pPr>
        <w:spacing w:line="360" w:lineRule="auto"/>
        <w:ind w:firstLine="420"/>
        <w:jc w:val="center"/>
        <w:rPr>
          <w:sz w:val="24"/>
          <w:szCs w:val="21"/>
        </w:rPr>
      </w:pPr>
    </w:p>
    <w:p w14:paraId="29C95E29" w14:textId="77777777" w:rsidR="000F0111" w:rsidRDefault="000F0111" w:rsidP="005D517C">
      <w:pPr>
        <w:pStyle w:val="2"/>
        <w:numPr>
          <w:ilvl w:val="1"/>
          <w:numId w:val="12"/>
        </w:numPr>
        <w:spacing w:line="360" w:lineRule="auto"/>
      </w:pPr>
      <w:bookmarkStart w:id="43" w:name="_Toc405213637"/>
      <w:r>
        <w:rPr>
          <w:rFonts w:hint="eastAsia"/>
        </w:rPr>
        <w:lastRenderedPageBreak/>
        <w:t>功能器与程序的关系</w:t>
      </w:r>
      <w:bookmarkEnd w:id="43"/>
    </w:p>
    <w:p w14:paraId="2D2E2123" w14:textId="77777777" w:rsidR="000F0111" w:rsidRDefault="000F0111" w:rsidP="005D517C">
      <w:pPr>
        <w:pStyle w:val="2"/>
        <w:numPr>
          <w:ilvl w:val="1"/>
          <w:numId w:val="12"/>
        </w:numPr>
        <w:spacing w:line="360" w:lineRule="auto"/>
      </w:pPr>
      <w:bookmarkStart w:id="44" w:name="_Toc405213638"/>
      <w:r>
        <w:rPr>
          <w:rFonts w:hint="eastAsia"/>
        </w:rPr>
        <w:t>人工处理过程</w:t>
      </w:r>
      <w:bookmarkEnd w:id="44"/>
    </w:p>
    <w:p w14:paraId="5DBA182D" w14:textId="77777777" w:rsidR="009A4C10" w:rsidRDefault="000F0111" w:rsidP="00D50595">
      <w:pPr>
        <w:spacing w:line="360" w:lineRule="auto"/>
        <w:ind w:firstLine="420"/>
        <w:rPr>
          <w:sz w:val="24"/>
          <w:szCs w:val="21"/>
        </w:rPr>
      </w:pPr>
      <w:r w:rsidRPr="00577E9B">
        <w:rPr>
          <w:rFonts w:hint="eastAsia"/>
          <w:sz w:val="24"/>
          <w:szCs w:val="21"/>
        </w:rPr>
        <w:t>本软件系统的工作过程中不得不包含的人工处理过程</w:t>
      </w:r>
      <w:r w:rsidR="009A4C10">
        <w:rPr>
          <w:rFonts w:hint="eastAsia"/>
          <w:sz w:val="24"/>
          <w:szCs w:val="21"/>
        </w:rPr>
        <w:t>包括</w:t>
      </w:r>
      <w:r w:rsidR="00577E9B" w:rsidRPr="00577E9B">
        <w:rPr>
          <w:rFonts w:hint="eastAsia"/>
          <w:sz w:val="24"/>
          <w:szCs w:val="21"/>
        </w:rPr>
        <w:t>：</w:t>
      </w:r>
    </w:p>
    <w:p w14:paraId="473E55BB" w14:textId="77777777" w:rsidR="00B72A34" w:rsidRDefault="00B72A34" w:rsidP="00D50595">
      <w:pPr>
        <w:numPr>
          <w:ilvl w:val="0"/>
          <w:numId w:val="6"/>
        </w:num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软件安装后，数据库的创建过程。</w:t>
      </w:r>
    </w:p>
    <w:p w14:paraId="3D6BC98A" w14:textId="77777777" w:rsidR="00E205FB" w:rsidRDefault="00E205FB" w:rsidP="00D50595">
      <w:pPr>
        <w:numPr>
          <w:ilvl w:val="0"/>
          <w:numId w:val="6"/>
        </w:num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项目</w:t>
      </w:r>
      <w:r w:rsidR="001604AB">
        <w:rPr>
          <w:rFonts w:hint="eastAsia"/>
          <w:sz w:val="24"/>
          <w:szCs w:val="21"/>
        </w:rPr>
        <w:t>字典</w:t>
      </w:r>
      <w:r>
        <w:rPr>
          <w:rFonts w:hint="eastAsia"/>
          <w:sz w:val="24"/>
          <w:szCs w:val="21"/>
        </w:rPr>
        <w:t>数据的配置过程。</w:t>
      </w:r>
    </w:p>
    <w:p w14:paraId="6B1F8E78" w14:textId="77777777" w:rsidR="000F0111" w:rsidRDefault="000F0111" w:rsidP="005D517C">
      <w:pPr>
        <w:pStyle w:val="2"/>
        <w:numPr>
          <w:ilvl w:val="1"/>
          <w:numId w:val="12"/>
        </w:numPr>
        <w:spacing w:line="360" w:lineRule="auto"/>
      </w:pPr>
      <w:bookmarkStart w:id="45" w:name="_Toc405213639"/>
      <w:proofErr w:type="gramStart"/>
      <w:r>
        <w:rPr>
          <w:rFonts w:hint="eastAsia"/>
        </w:rPr>
        <w:t>尚未问决</w:t>
      </w:r>
      <w:proofErr w:type="gramEnd"/>
      <w:r>
        <w:rPr>
          <w:rFonts w:hint="eastAsia"/>
        </w:rPr>
        <w:t>的问题</w:t>
      </w:r>
      <w:bookmarkEnd w:id="45"/>
    </w:p>
    <w:p w14:paraId="34A97B8B" w14:textId="77777777" w:rsidR="000F0111" w:rsidRDefault="000F0111" w:rsidP="00D50595">
      <w:pPr>
        <w:spacing w:line="360" w:lineRule="auto"/>
        <w:ind w:firstLine="420"/>
        <w:rPr>
          <w:sz w:val="24"/>
          <w:szCs w:val="21"/>
        </w:rPr>
      </w:pPr>
      <w:r w:rsidRPr="00577E9B">
        <w:rPr>
          <w:rFonts w:hint="eastAsia"/>
          <w:sz w:val="24"/>
          <w:szCs w:val="21"/>
        </w:rPr>
        <w:t>在概要设计过程中尚未解决而在系统完成之前必须解决的</w:t>
      </w:r>
      <w:r w:rsidR="00577E9B">
        <w:rPr>
          <w:rFonts w:hint="eastAsia"/>
          <w:sz w:val="24"/>
          <w:szCs w:val="21"/>
        </w:rPr>
        <w:t>问题：</w:t>
      </w:r>
    </w:p>
    <w:p w14:paraId="64F55757" w14:textId="77777777" w:rsidR="00577E9B" w:rsidRPr="00577E9B" w:rsidRDefault="00EA6017" w:rsidP="00D50595">
      <w:pPr>
        <w:numPr>
          <w:ilvl w:val="0"/>
          <w:numId w:val="6"/>
        </w:num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用户需求、建议及</w:t>
      </w:r>
      <w:r w:rsidR="003325F9">
        <w:rPr>
          <w:rFonts w:hint="eastAsia"/>
          <w:sz w:val="24"/>
          <w:szCs w:val="21"/>
        </w:rPr>
        <w:t>客户</w:t>
      </w:r>
      <w:r>
        <w:rPr>
          <w:rFonts w:hint="eastAsia"/>
          <w:sz w:val="24"/>
          <w:szCs w:val="21"/>
        </w:rPr>
        <w:t>化确认</w:t>
      </w:r>
      <w:r w:rsidR="00577E9B">
        <w:rPr>
          <w:rFonts w:hint="eastAsia"/>
          <w:sz w:val="24"/>
          <w:szCs w:val="21"/>
        </w:rPr>
        <w:t>。</w:t>
      </w:r>
    </w:p>
    <w:p w14:paraId="33248843" w14:textId="77777777" w:rsidR="000F0111" w:rsidRDefault="000F0111" w:rsidP="00D67985">
      <w:pPr>
        <w:pStyle w:val="1"/>
        <w:numPr>
          <w:ilvl w:val="0"/>
          <w:numId w:val="12"/>
        </w:numPr>
        <w:spacing w:line="360" w:lineRule="auto"/>
      </w:pPr>
      <w:bookmarkStart w:id="46" w:name="_Toc405213640"/>
      <w:r>
        <w:rPr>
          <w:rFonts w:hint="eastAsia"/>
        </w:rPr>
        <w:t>接口设计</w:t>
      </w:r>
      <w:bookmarkEnd w:id="46"/>
    </w:p>
    <w:p w14:paraId="1B8C3C26" w14:textId="77777777" w:rsidR="000F0111" w:rsidRDefault="000F0111" w:rsidP="00D67985">
      <w:pPr>
        <w:pStyle w:val="2"/>
        <w:numPr>
          <w:ilvl w:val="1"/>
          <w:numId w:val="12"/>
        </w:numPr>
        <w:spacing w:line="360" w:lineRule="auto"/>
      </w:pPr>
      <w:bookmarkStart w:id="47" w:name="_Toc405213641"/>
      <w:r>
        <w:rPr>
          <w:rFonts w:hint="eastAsia"/>
        </w:rPr>
        <w:t>用户接口</w:t>
      </w:r>
      <w:bookmarkEnd w:id="47"/>
    </w:p>
    <w:p w14:paraId="6DEC2E0E" w14:textId="77777777" w:rsidR="000F0111" w:rsidRPr="00A10B66" w:rsidRDefault="000F0111" w:rsidP="00D50595">
      <w:pPr>
        <w:spacing w:line="360" w:lineRule="auto"/>
        <w:ind w:firstLine="420"/>
        <w:rPr>
          <w:sz w:val="24"/>
          <w:szCs w:val="21"/>
        </w:rPr>
      </w:pPr>
      <w:r w:rsidRPr="00A10B66">
        <w:rPr>
          <w:rFonts w:hint="eastAsia"/>
          <w:sz w:val="24"/>
          <w:szCs w:val="21"/>
        </w:rPr>
        <w:t>将向用户提供的命令和它们的语法结构，以及软件的回答信息</w:t>
      </w:r>
      <w:r w:rsidR="00532910" w:rsidRPr="00A10B66">
        <w:rPr>
          <w:rFonts w:hint="eastAsia"/>
          <w:sz w:val="24"/>
          <w:szCs w:val="21"/>
        </w:rPr>
        <w:t>包括：用户自定义</w:t>
      </w:r>
      <w:r w:rsidR="00682535" w:rsidRPr="00A10B66">
        <w:rPr>
          <w:rFonts w:hint="eastAsia"/>
          <w:sz w:val="24"/>
          <w:szCs w:val="21"/>
        </w:rPr>
        <w:t>区域</w:t>
      </w:r>
      <w:r w:rsidR="00532910" w:rsidRPr="00A10B66">
        <w:rPr>
          <w:rFonts w:hint="eastAsia"/>
          <w:sz w:val="24"/>
          <w:szCs w:val="21"/>
        </w:rPr>
        <w:t>、</w:t>
      </w:r>
      <w:r w:rsidR="001604AB">
        <w:rPr>
          <w:rFonts w:hint="eastAsia"/>
          <w:sz w:val="24"/>
          <w:szCs w:val="21"/>
        </w:rPr>
        <w:t>字典</w:t>
      </w:r>
      <w:r w:rsidR="00532910" w:rsidRPr="00A10B66">
        <w:rPr>
          <w:rFonts w:hint="eastAsia"/>
          <w:sz w:val="24"/>
          <w:szCs w:val="21"/>
        </w:rPr>
        <w:t>、</w:t>
      </w:r>
      <w:r w:rsidR="00682535" w:rsidRPr="00A10B66">
        <w:rPr>
          <w:rFonts w:hint="eastAsia"/>
          <w:sz w:val="24"/>
          <w:szCs w:val="21"/>
        </w:rPr>
        <w:t>属性配置</w:t>
      </w:r>
      <w:r w:rsidR="00532910" w:rsidRPr="00A10B66">
        <w:rPr>
          <w:rFonts w:hint="eastAsia"/>
          <w:sz w:val="24"/>
          <w:szCs w:val="21"/>
        </w:rPr>
        <w:t>功能模块</w:t>
      </w:r>
      <w:r w:rsidR="00A10B66" w:rsidRPr="00A10B66">
        <w:rPr>
          <w:rFonts w:hint="eastAsia"/>
          <w:sz w:val="24"/>
          <w:szCs w:val="21"/>
        </w:rPr>
        <w:t>。</w:t>
      </w:r>
    </w:p>
    <w:p w14:paraId="18AFCE64" w14:textId="77777777" w:rsidR="00A10B66" w:rsidRPr="00C104C4" w:rsidRDefault="00A10B66" w:rsidP="00D50595">
      <w:pPr>
        <w:spacing w:line="360" w:lineRule="auto"/>
        <w:ind w:firstLine="420"/>
        <w:rPr>
          <w:sz w:val="24"/>
          <w:szCs w:val="21"/>
        </w:rPr>
      </w:pPr>
      <w:r w:rsidRPr="00C104C4">
        <w:rPr>
          <w:rFonts w:hint="eastAsia"/>
          <w:sz w:val="24"/>
          <w:szCs w:val="21"/>
        </w:rPr>
        <w:t>本系统设计中，用户通过配置界面，对</w:t>
      </w:r>
      <w:r w:rsidR="00C104C4" w:rsidRPr="00C104C4">
        <w:rPr>
          <w:rFonts w:hint="eastAsia"/>
          <w:sz w:val="24"/>
          <w:szCs w:val="21"/>
        </w:rPr>
        <w:t>字</w:t>
      </w:r>
      <w:r w:rsidR="00C104C4" w:rsidRPr="00C104C4">
        <w:rPr>
          <w:sz w:val="24"/>
          <w:szCs w:val="21"/>
        </w:rPr>
        <w:t>典数据</w:t>
      </w:r>
      <w:r w:rsidRPr="00C104C4">
        <w:rPr>
          <w:rFonts w:hint="eastAsia"/>
          <w:sz w:val="24"/>
          <w:szCs w:val="21"/>
        </w:rPr>
        <w:t>、</w:t>
      </w:r>
      <w:r w:rsidR="00C104C4" w:rsidRPr="00C104C4">
        <w:rPr>
          <w:rFonts w:hint="eastAsia"/>
          <w:sz w:val="24"/>
          <w:szCs w:val="21"/>
        </w:rPr>
        <w:t>基础</w:t>
      </w:r>
      <w:r w:rsidR="00C104C4" w:rsidRPr="00C104C4">
        <w:rPr>
          <w:sz w:val="24"/>
          <w:szCs w:val="21"/>
        </w:rPr>
        <w:t>信息数据进行</w:t>
      </w:r>
      <w:r w:rsidRPr="00C104C4">
        <w:rPr>
          <w:rFonts w:hint="eastAsia"/>
          <w:sz w:val="24"/>
          <w:szCs w:val="21"/>
        </w:rPr>
        <w:t>配置，数据统一存放在网络型关系数据库中，</w:t>
      </w:r>
      <w:proofErr w:type="gramStart"/>
      <w:r w:rsidRPr="00C104C4">
        <w:rPr>
          <w:rFonts w:hint="eastAsia"/>
          <w:sz w:val="24"/>
          <w:szCs w:val="21"/>
        </w:rPr>
        <w:t>由应用</w:t>
      </w:r>
      <w:proofErr w:type="gramEnd"/>
      <w:r w:rsidRPr="00C104C4">
        <w:rPr>
          <w:rFonts w:hint="eastAsia"/>
          <w:sz w:val="24"/>
          <w:szCs w:val="21"/>
        </w:rPr>
        <w:t>服务器</w:t>
      </w:r>
      <w:r w:rsidRPr="00C104C4">
        <w:rPr>
          <w:rFonts w:hint="eastAsia"/>
          <w:sz w:val="24"/>
          <w:szCs w:val="21"/>
        </w:rPr>
        <w:t>/</w:t>
      </w:r>
      <w:r w:rsidRPr="00C104C4">
        <w:rPr>
          <w:rFonts w:hint="eastAsia"/>
          <w:sz w:val="24"/>
          <w:szCs w:val="21"/>
        </w:rPr>
        <w:t>客户机调用。</w:t>
      </w:r>
    </w:p>
    <w:p w14:paraId="2B8D9D2F" w14:textId="77777777" w:rsidR="00A10B66" w:rsidRPr="00C104C4" w:rsidRDefault="00A10B66" w:rsidP="00D50595">
      <w:pPr>
        <w:spacing w:line="360" w:lineRule="auto"/>
        <w:ind w:firstLine="420"/>
        <w:rPr>
          <w:sz w:val="24"/>
          <w:szCs w:val="21"/>
        </w:rPr>
      </w:pPr>
      <w:r w:rsidRPr="00C104C4">
        <w:rPr>
          <w:rFonts w:hint="eastAsia"/>
          <w:sz w:val="24"/>
          <w:szCs w:val="21"/>
        </w:rPr>
        <w:t>当配置数据发生变更后，</w:t>
      </w:r>
      <w:r w:rsidR="00C104C4" w:rsidRPr="00C104C4">
        <w:rPr>
          <w:rFonts w:hint="eastAsia"/>
          <w:sz w:val="24"/>
          <w:szCs w:val="21"/>
        </w:rPr>
        <w:t>数据调用窗口在</w:t>
      </w:r>
      <w:r w:rsidR="00C104C4" w:rsidRPr="00C104C4">
        <w:rPr>
          <w:sz w:val="24"/>
          <w:szCs w:val="21"/>
        </w:rPr>
        <w:t>下一次</w:t>
      </w:r>
      <w:r w:rsidRPr="00C104C4">
        <w:rPr>
          <w:rFonts w:hint="eastAsia"/>
          <w:sz w:val="24"/>
          <w:szCs w:val="21"/>
        </w:rPr>
        <w:t>数据</w:t>
      </w:r>
      <w:r w:rsidR="00C104C4" w:rsidRPr="00C104C4">
        <w:rPr>
          <w:rFonts w:hint="eastAsia"/>
          <w:sz w:val="24"/>
          <w:szCs w:val="21"/>
        </w:rPr>
        <w:t>调</w:t>
      </w:r>
      <w:r w:rsidR="00C104C4" w:rsidRPr="00C104C4">
        <w:rPr>
          <w:sz w:val="24"/>
          <w:szCs w:val="21"/>
        </w:rPr>
        <w:t>用时</w:t>
      </w:r>
      <w:r w:rsidRPr="00C104C4">
        <w:rPr>
          <w:rFonts w:hint="eastAsia"/>
          <w:sz w:val="24"/>
          <w:szCs w:val="21"/>
        </w:rPr>
        <w:t>生效。</w:t>
      </w:r>
    </w:p>
    <w:p w14:paraId="72D3D928" w14:textId="77777777" w:rsidR="000F0111" w:rsidRDefault="000F0111" w:rsidP="00D67985">
      <w:pPr>
        <w:pStyle w:val="2"/>
        <w:numPr>
          <w:ilvl w:val="1"/>
          <w:numId w:val="12"/>
        </w:numPr>
        <w:spacing w:line="360" w:lineRule="auto"/>
      </w:pPr>
      <w:bookmarkStart w:id="48" w:name="_Toc405213642"/>
      <w:r>
        <w:rPr>
          <w:rFonts w:hint="eastAsia"/>
        </w:rPr>
        <w:t>外部接口</w:t>
      </w:r>
      <w:bookmarkEnd w:id="48"/>
    </w:p>
    <w:p w14:paraId="443EBF81" w14:textId="77777777" w:rsidR="00283B1F" w:rsidRDefault="000F0111" w:rsidP="00D50595">
      <w:pPr>
        <w:spacing w:line="360" w:lineRule="auto"/>
        <w:ind w:firstLine="420"/>
        <w:rPr>
          <w:sz w:val="24"/>
          <w:szCs w:val="21"/>
        </w:rPr>
      </w:pPr>
      <w:r w:rsidRPr="00283B1F">
        <w:rPr>
          <w:rFonts w:hint="eastAsia"/>
          <w:sz w:val="24"/>
          <w:szCs w:val="21"/>
        </w:rPr>
        <w:t>本系统同外界的软件与硬件之间的接口、本系统与各支持软件之间的接口关系</w:t>
      </w:r>
      <w:r w:rsidR="00283B1F" w:rsidRPr="00283B1F">
        <w:rPr>
          <w:rFonts w:hint="eastAsia"/>
          <w:sz w:val="24"/>
          <w:szCs w:val="21"/>
        </w:rPr>
        <w:t>主要</w:t>
      </w:r>
      <w:r w:rsidR="00E91843">
        <w:rPr>
          <w:rFonts w:hint="eastAsia"/>
          <w:sz w:val="24"/>
          <w:szCs w:val="21"/>
        </w:rPr>
        <w:t>为：</w:t>
      </w:r>
    </w:p>
    <w:p w14:paraId="364587F6" w14:textId="77777777" w:rsidR="00C104C4" w:rsidRDefault="00C104C4" w:rsidP="00D50595">
      <w:pPr>
        <w:spacing w:line="360" w:lineRule="auto"/>
        <w:ind w:firstLine="420"/>
        <w:rPr>
          <w:sz w:val="24"/>
          <w:szCs w:val="21"/>
        </w:rPr>
      </w:pPr>
      <w:r>
        <w:rPr>
          <w:rFonts w:hint="eastAsia"/>
          <w:sz w:val="24"/>
          <w:szCs w:val="21"/>
        </w:rPr>
        <w:t>系统同</w:t>
      </w:r>
      <w:r>
        <w:rPr>
          <w:sz w:val="24"/>
          <w:szCs w:val="21"/>
        </w:rPr>
        <w:t>GIS</w:t>
      </w:r>
      <w:r>
        <w:rPr>
          <w:rFonts w:hint="eastAsia"/>
          <w:sz w:val="24"/>
          <w:szCs w:val="21"/>
        </w:rPr>
        <w:t>网络</w:t>
      </w:r>
      <w:r>
        <w:rPr>
          <w:sz w:val="24"/>
          <w:szCs w:val="21"/>
        </w:rPr>
        <w:t>要素服务器</w:t>
      </w:r>
      <w:r>
        <w:rPr>
          <w:rFonts w:hint="eastAsia"/>
          <w:sz w:val="24"/>
          <w:szCs w:val="21"/>
        </w:rPr>
        <w:t>之</w:t>
      </w:r>
      <w:r>
        <w:rPr>
          <w:sz w:val="24"/>
          <w:szCs w:val="21"/>
        </w:rPr>
        <w:t>间的接口</w:t>
      </w:r>
      <w:r>
        <w:rPr>
          <w:rFonts w:hint="eastAsia"/>
          <w:sz w:val="24"/>
          <w:szCs w:val="21"/>
        </w:rPr>
        <w:t>为</w:t>
      </w:r>
      <w:r>
        <w:rPr>
          <w:sz w:val="24"/>
          <w:szCs w:val="21"/>
        </w:rPr>
        <w:t>WFS</w:t>
      </w:r>
      <w:r>
        <w:rPr>
          <w:sz w:val="24"/>
          <w:szCs w:val="21"/>
        </w:rPr>
        <w:t>协议</w:t>
      </w:r>
      <w:r>
        <w:rPr>
          <w:rFonts w:hint="eastAsia"/>
          <w:sz w:val="24"/>
          <w:szCs w:val="21"/>
        </w:rPr>
        <w:t>接</w:t>
      </w:r>
      <w:r>
        <w:rPr>
          <w:sz w:val="24"/>
          <w:szCs w:val="21"/>
        </w:rPr>
        <w:t>口</w:t>
      </w:r>
    </w:p>
    <w:p w14:paraId="247DC8E0" w14:textId="77777777" w:rsidR="00C104C4" w:rsidRPr="00C104C4" w:rsidRDefault="00C104C4" w:rsidP="00D50595">
      <w:pPr>
        <w:spacing w:line="360" w:lineRule="auto"/>
        <w:ind w:firstLine="420"/>
        <w:rPr>
          <w:sz w:val="24"/>
          <w:szCs w:val="21"/>
        </w:rPr>
      </w:pPr>
      <w:r>
        <w:rPr>
          <w:rFonts w:hint="eastAsia"/>
          <w:sz w:val="24"/>
          <w:szCs w:val="21"/>
        </w:rPr>
        <w:t>系统</w:t>
      </w:r>
      <w:r>
        <w:rPr>
          <w:sz w:val="24"/>
          <w:szCs w:val="21"/>
        </w:rPr>
        <w:t>同</w:t>
      </w:r>
      <w:r>
        <w:rPr>
          <w:rFonts w:hint="eastAsia"/>
          <w:sz w:val="24"/>
          <w:szCs w:val="21"/>
        </w:rPr>
        <w:t>GIS</w:t>
      </w:r>
      <w:r>
        <w:rPr>
          <w:sz w:val="24"/>
          <w:szCs w:val="21"/>
        </w:rPr>
        <w:t>网络地图</w:t>
      </w:r>
      <w:r>
        <w:rPr>
          <w:rFonts w:hint="eastAsia"/>
          <w:sz w:val="24"/>
          <w:szCs w:val="21"/>
        </w:rPr>
        <w:t>服务</w:t>
      </w:r>
      <w:r>
        <w:rPr>
          <w:sz w:val="24"/>
          <w:szCs w:val="21"/>
        </w:rPr>
        <w:t>器</w:t>
      </w:r>
      <w:r>
        <w:rPr>
          <w:rFonts w:hint="eastAsia"/>
          <w:sz w:val="24"/>
          <w:szCs w:val="21"/>
        </w:rPr>
        <w:t>之间</w:t>
      </w:r>
      <w:r>
        <w:rPr>
          <w:sz w:val="24"/>
          <w:szCs w:val="21"/>
        </w:rPr>
        <w:t>的接口为</w:t>
      </w:r>
      <w:r>
        <w:rPr>
          <w:sz w:val="24"/>
          <w:szCs w:val="21"/>
        </w:rPr>
        <w:t>WMTS</w:t>
      </w:r>
      <w:r>
        <w:rPr>
          <w:rFonts w:hint="eastAsia"/>
          <w:sz w:val="24"/>
          <w:szCs w:val="21"/>
        </w:rPr>
        <w:t>协议接</w:t>
      </w:r>
      <w:r>
        <w:rPr>
          <w:sz w:val="24"/>
          <w:szCs w:val="21"/>
        </w:rPr>
        <w:t>口</w:t>
      </w:r>
    </w:p>
    <w:p w14:paraId="0890116B" w14:textId="77777777" w:rsidR="000F0111" w:rsidRDefault="000F0111" w:rsidP="00D67985">
      <w:pPr>
        <w:pStyle w:val="2"/>
        <w:numPr>
          <w:ilvl w:val="1"/>
          <w:numId w:val="12"/>
        </w:numPr>
        <w:spacing w:line="360" w:lineRule="auto"/>
      </w:pPr>
      <w:bookmarkStart w:id="49" w:name="_Toc405213643"/>
      <w:r>
        <w:rPr>
          <w:rFonts w:hint="eastAsia"/>
        </w:rPr>
        <w:lastRenderedPageBreak/>
        <w:t>内部接口</w:t>
      </w:r>
      <w:bookmarkEnd w:id="49"/>
    </w:p>
    <w:p w14:paraId="19F8F9C2" w14:textId="77777777" w:rsidR="000F0111" w:rsidRPr="00C930A9" w:rsidRDefault="000F0111" w:rsidP="00D50595">
      <w:pPr>
        <w:spacing w:line="360" w:lineRule="auto"/>
        <w:ind w:firstLine="420"/>
        <w:rPr>
          <w:sz w:val="24"/>
          <w:szCs w:val="21"/>
        </w:rPr>
      </w:pPr>
      <w:r w:rsidRPr="00C930A9">
        <w:rPr>
          <w:rFonts w:hint="eastAsia"/>
          <w:sz w:val="24"/>
          <w:szCs w:val="21"/>
        </w:rPr>
        <w:t>本系统之内的各个系统元素之间的接口的安排</w:t>
      </w:r>
      <w:r w:rsidR="00C930A9" w:rsidRPr="00C930A9">
        <w:rPr>
          <w:rFonts w:hint="eastAsia"/>
          <w:sz w:val="24"/>
          <w:szCs w:val="21"/>
        </w:rPr>
        <w:t>主要为各功能模块之间的全局常量</w:t>
      </w:r>
      <w:r w:rsidR="00D73ED1">
        <w:rPr>
          <w:rFonts w:hint="eastAsia"/>
          <w:sz w:val="24"/>
          <w:szCs w:val="21"/>
        </w:rPr>
        <w:t>、各模块内部公共类的调用</w:t>
      </w:r>
      <w:r w:rsidR="00C930A9" w:rsidRPr="00C930A9">
        <w:rPr>
          <w:rFonts w:hint="eastAsia"/>
          <w:sz w:val="24"/>
          <w:szCs w:val="21"/>
        </w:rPr>
        <w:t>、接口函数的调用，具体参看本系统详细设计说明书</w:t>
      </w:r>
      <w:r w:rsidRPr="00C930A9">
        <w:rPr>
          <w:rFonts w:hint="eastAsia"/>
          <w:sz w:val="24"/>
          <w:szCs w:val="21"/>
        </w:rPr>
        <w:t>。</w:t>
      </w:r>
    </w:p>
    <w:p w14:paraId="7F9250AE" w14:textId="77777777" w:rsidR="00283B1F" w:rsidRDefault="00283B1F" w:rsidP="00D50595">
      <w:pPr>
        <w:spacing w:line="360" w:lineRule="auto"/>
        <w:ind w:firstLine="420"/>
      </w:pPr>
    </w:p>
    <w:p w14:paraId="2B2E0ECF" w14:textId="77777777" w:rsidR="000F0111" w:rsidRDefault="000F0111" w:rsidP="00D67985">
      <w:pPr>
        <w:pStyle w:val="1"/>
        <w:numPr>
          <w:ilvl w:val="0"/>
          <w:numId w:val="12"/>
        </w:numPr>
        <w:spacing w:line="360" w:lineRule="auto"/>
      </w:pPr>
      <w:bookmarkStart w:id="50" w:name="_Toc405213644"/>
      <w:r>
        <w:rPr>
          <w:rFonts w:hint="eastAsia"/>
        </w:rPr>
        <w:t>运行设计</w:t>
      </w:r>
      <w:bookmarkEnd w:id="50"/>
    </w:p>
    <w:p w14:paraId="20FAEEBF" w14:textId="77777777" w:rsidR="000F0111" w:rsidRDefault="000F0111" w:rsidP="00D67985">
      <w:pPr>
        <w:pStyle w:val="2"/>
        <w:numPr>
          <w:ilvl w:val="1"/>
          <w:numId w:val="12"/>
        </w:numPr>
        <w:spacing w:line="360" w:lineRule="auto"/>
      </w:pPr>
      <w:bookmarkStart w:id="51" w:name="_Toc405213645"/>
      <w:r>
        <w:rPr>
          <w:rFonts w:hint="eastAsia"/>
        </w:rPr>
        <w:t>运行模块组合</w:t>
      </w:r>
      <w:bookmarkEnd w:id="51"/>
    </w:p>
    <w:p w14:paraId="55A5DD2B" w14:textId="77777777" w:rsidR="00D10B97" w:rsidRDefault="00A25FEF" w:rsidP="00D5059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系统采用面向对象方法设计，对各子功能模块进行了封装，通过构件对功能模块进行组合调用，提升了系统的内聚性及稳定性</w:t>
      </w:r>
      <w:r w:rsidR="00D10B97" w:rsidRPr="00D10B97">
        <w:rPr>
          <w:rFonts w:hint="eastAsia"/>
          <w:sz w:val="24"/>
        </w:rPr>
        <w:t>。</w:t>
      </w:r>
    </w:p>
    <w:p w14:paraId="572294E9" w14:textId="77777777" w:rsidR="00983480" w:rsidRPr="00D10B97" w:rsidRDefault="00983480" w:rsidP="00D50595">
      <w:pPr>
        <w:spacing w:line="360" w:lineRule="auto"/>
        <w:ind w:firstLine="420"/>
        <w:rPr>
          <w:sz w:val="24"/>
        </w:rPr>
      </w:pPr>
    </w:p>
    <w:p w14:paraId="64B783C3" w14:textId="77777777" w:rsidR="000F0111" w:rsidRDefault="000F0111" w:rsidP="00D67985">
      <w:pPr>
        <w:pStyle w:val="2"/>
        <w:numPr>
          <w:ilvl w:val="1"/>
          <w:numId w:val="12"/>
        </w:numPr>
        <w:spacing w:line="360" w:lineRule="auto"/>
      </w:pPr>
      <w:bookmarkStart w:id="52" w:name="_Toc405213646"/>
      <w:r>
        <w:rPr>
          <w:rFonts w:hint="eastAsia"/>
        </w:rPr>
        <w:t>运行控制</w:t>
      </w:r>
      <w:bookmarkEnd w:id="52"/>
    </w:p>
    <w:p w14:paraId="6F46B6DD" w14:textId="77777777" w:rsidR="00F008BC" w:rsidRDefault="00983480" w:rsidP="00D5059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支持软件启动后自动运行启</w:t>
      </w:r>
      <w:r w:rsidR="00B37BB1">
        <w:rPr>
          <w:rFonts w:hint="eastAsia"/>
          <w:sz w:val="24"/>
        </w:rPr>
        <w:t>动</w:t>
      </w:r>
      <w:r>
        <w:rPr>
          <w:rFonts w:hint="eastAsia"/>
          <w:sz w:val="24"/>
        </w:rPr>
        <w:t>功能。</w:t>
      </w:r>
    </w:p>
    <w:p w14:paraId="06E23320" w14:textId="77777777" w:rsidR="00983480" w:rsidRPr="00FD38D5" w:rsidRDefault="00983480" w:rsidP="00D50595">
      <w:pPr>
        <w:spacing w:line="360" w:lineRule="auto"/>
        <w:ind w:firstLine="420"/>
        <w:rPr>
          <w:sz w:val="24"/>
        </w:rPr>
      </w:pPr>
    </w:p>
    <w:p w14:paraId="2ED00966" w14:textId="77777777" w:rsidR="000F0111" w:rsidRDefault="000F0111" w:rsidP="00D67985">
      <w:pPr>
        <w:pStyle w:val="2"/>
        <w:numPr>
          <w:ilvl w:val="1"/>
          <w:numId w:val="12"/>
        </w:numPr>
        <w:spacing w:line="360" w:lineRule="auto"/>
      </w:pPr>
      <w:bookmarkStart w:id="53" w:name="_Toc405213647"/>
      <w:r>
        <w:rPr>
          <w:rFonts w:hint="eastAsia"/>
        </w:rPr>
        <w:t>运行时间</w:t>
      </w:r>
      <w:bookmarkEnd w:id="53"/>
    </w:p>
    <w:p w14:paraId="7E055F6C" w14:textId="77777777" w:rsidR="00FD38D5" w:rsidRPr="002B27CA" w:rsidRDefault="00FD38D5" w:rsidP="00D50595">
      <w:pPr>
        <w:spacing w:line="360" w:lineRule="auto"/>
        <w:ind w:firstLine="420"/>
        <w:rPr>
          <w:sz w:val="24"/>
        </w:rPr>
      </w:pPr>
      <w:r w:rsidRPr="002B27CA">
        <w:rPr>
          <w:rFonts w:hint="eastAsia"/>
          <w:sz w:val="24"/>
        </w:rPr>
        <w:t>运行模块组合</w:t>
      </w:r>
      <w:r w:rsidRPr="002B27CA">
        <w:rPr>
          <w:rFonts w:hint="eastAsia"/>
          <w:sz w:val="24"/>
        </w:rPr>
        <w:t>1</w:t>
      </w:r>
      <w:r w:rsidRPr="002B27CA">
        <w:rPr>
          <w:rFonts w:hint="eastAsia"/>
          <w:sz w:val="24"/>
        </w:rPr>
        <w:t>将占用计算机资源的时间为：启动时占用，退出时释放。</w:t>
      </w:r>
    </w:p>
    <w:p w14:paraId="2F2ABC7A" w14:textId="77777777" w:rsidR="00FD38D5" w:rsidRPr="002B27CA" w:rsidRDefault="00FD38D5" w:rsidP="00D50595">
      <w:pPr>
        <w:spacing w:line="360" w:lineRule="auto"/>
        <w:ind w:firstLine="420"/>
        <w:rPr>
          <w:sz w:val="24"/>
        </w:rPr>
      </w:pPr>
      <w:r w:rsidRPr="002B27CA">
        <w:rPr>
          <w:rFonts w:hint="eastAsia"/>
          <w:sz w:val="24"/>
        </w:rPr>
        <w:t>运行模块组合</w:t>
      </w:r>
      <w:r w:rsidRPr="002B27CA">
        <w:rPr>
          <w:rFonts w:hint="eastAsia"/>
          <w:sz w:val="24"/>
        </w:rPr>
        <w:t>2</w:t>
      </w:r>
      <w:r w:rsidRPr="002B27CA">
        <w:rPr>
          <w:rFonts w:hint="eastAsia"/>
          <w:sz w:val="24"/>
        </w:rPr>
        <w:t>将占用计算机资源的时间为：一直占用，退出时释放。</w:t>
      </w:r>
    </w:p>
    <w:p w14:paraId="158D731C" w14:textId="77777777" w:rsidR="000F0111" w:rsidRDefault="000F0111" w:rsidP="00D67985">
      <w:pPr>
        <w:pStyle w:val="1"/>
        <w:numPr>
          <w:ilvl w:val="0"/>
          <w:numId w:val="12"/>
        </w:numPr>
        <w:spacing w:line="360" w:lineRule="auto"/>
      </w:pPr>
      <w:bookmarkStart w:id="54" w:name="_Toc405213648"/>
      <w:r>
        <w:rPr>
          <w:rFonts w:hint="eastAsia"/>
        </w:rPr>
        <w:t>系统数据结构设计</w:t>
      </w:r>
      <w:bookmarkEnd w:id="54"/>
    </w:p>
    <w:p w14:paraId="6E85A407" w14:textId="77777777" w:rsidR="000F0111" w:rsidRDefault="000F0111" w:rsidP="00D67985">
      <w:pPr>
        <w:pStyle w:val="2"/>
        <w:numPr>
          <w:ilvl w:val="1"/>
          <w:numId w:val="12"/>
        </w:numPr>
        <w:spacing w:line="360" w:lineRule="auto"/>
      </w:pPr>
      <w:bookmarkStart w:id="55" w:name="_Toc405213649"/>
      <w:r>
        <w:rPr>
          <w:rFonts w:hint="eastAsia"/>
        </w:rPr>
        <w:t>逻辑结构设计要点</w:t>
      </w:r>
      <w:bookmarkEnd w:id="55"/>
    </w:p>
    <w:p w14:paraId="17F29CDA" w14:textId="77777777" w:rsidR="000F0111" w:rsidRPr="0064787F" w:rsidRDefault="0064787F" w:rsidP="00D50595">
      <w:pPr>
        <w:spacing w:line="360" w:lineRule="auto"/>
        <w:ind w:firstLine="420"/>
        <w:rPr>
          <w:sz w:val="24"/>
        </w:rPr>
      </w:pPr>
      <w:r w:rsidRPr="0064787F">
        <w:rPr>
          <w:rFonts w:hint="eastAsia"/>
          <w:sz w:val="24"/>
        </w:rPr>
        <w:t>详见详细设计说明书</w:t>
      </w:r>
      <w:r w:rsidR="000F0111" w:rsidRPr="0064787F">
        <w:rPr>
          <w:rFonts w:hint="eastAsia"/>
          <w:sz w:val="24"/>
        </w:rPr>
        <w:t>。</w:t>
      </w:r>
    </w:p>
    <w:p w14:paraId="517817DC" w14:textId="77777777" w:rsidR="000F0111" w:rsidRDefault="000F0111" w:rsidP="00D67985">
      <w:pPr>
        <w:pStyle w:val="2"/>
        <w:numPr>
          <w:ilvl w:val="1"/>
          <w:numId w:val="12"/>
        </w:numPr>
        <w:spacing w:line="360" w:lineRule="auto"/>
      </w:pPr>
      <w:bookmarkStart w:id="56" w:name="_Toc405213650"/>
      <w:r>
        <w:rPr>
          <w:rFonts w:hint="eastAsia"/>
        </w:rPr>
        <w:lastRenderedPageBreak/>
        <w:t>物理结构设计要点</w:t>
      </w:r>
      <w:bookmarkEnd w:id="56"/>
    </w:p>
    <w:p w14:paraId="07382366" w14:textId="77777777" w:rsidR="0064787F" w:rsidRPr="0064787F" w:rsidRDefault="0064787F" w:rsidP="00D50595">
      <w:pPr>
        <w:spacing w:line="360" w:lineRule="auto"/>
        <w:ind w:firstLine="420"/>
        <w:rPr>
          <w:sz w:val="24"/>
        </w:rPr>
      </w:pPr>
      <w:r w:rsidRPr="0064787F">
        <w:rPr>
          <w:rFonts w:hint="eastAsia"/>
          <w:sz w:val="24"/>
        </w:rPr>
        <w:t>详见详细设计说明书。</w:t>
      </w:r>
    </w:p>
    <w:p w14:paraId="0FB2B6AE" w14:textId="77777777" w:rsidR="000F0111" w:rsidRDefault="000F0111" w:rsidP="00D67985">
      <w:pPr>
        <w:pStyle w:val="2"/>
        <w:numPr>
          <w:ilvl w:val="1"/>
          <w:numId w:val="12"/>
        </w:numPr>
        <w:spacing w:line="360" w:lineRule="auto"/>
      </w:pPr>
      <w:bookmarkStart w:id="57" w:name="_Toc405213651"/>
      <w:r>
        <w:rPr>
          <w:rFonts w:hint="eastAsia"/>
        </w:rPr>
        <w:t>数据结构与程序的关系</w:t>
      </w:r>
      <w:bookmarkEnd w:id="57"/>
    </w:p>
    <w:p w14:paraId="5616F4A5" w14:textId="77777777" w:rsidR="0064787F" w:rsidRPr="0064787F" w:rsidRDefault="0064787F" w:rsidP="00D50595">
      <w:pPr>
        <w:spacing w:line="360" w:lineRule="auto"/>
        <w:ind w:firstLine="420"/>
        <w:rPr>
          <w:sz w:val="24"/>
        </w:rPr>
      </w:pPr>
      <w:r w:rsidRPr="0064787F">
        <w:rPr>
          <w:rFonts w:hint="eastAsia"/>
          <w:sz w:val="24"/>
        </w:rPr>
        <w:t>详见详细设计说明书。</w:t>
      </w:r>
    </w:p>
    <w:p w14:paraId="49B44A10" w14:textId="77777777" w:rsidR="000F0111" w:rsidRDefault="000F0111" w:rsidP="00D67985">
      <w:pPr>
        <w:pStyle w:val="1"/>
        <w:numPr>
          <w:ilvl w:val="0"/>
          <w:numId w:val="12"/>
        </w:numPr>
        <w:spacing w:line="360" w:lineRule="auto"/>
      </w:pPr>
      <w:bookmarkStart w:id="58" w:name="_Toc405213652"/>
      <w:r>
        <w:rPr>
          <w:rFonts w:hint="eastAsia"/>
        </w:rPr>
        <w:t>系统出错处理设计</w:t>
      </w:r>
      <w:bookmarkEnd w:id="58"/>
    </w:p>
    <w:p w14:paraId="248A25C6" w14:textId="77777777" w:rsidR="000F0111" w:rsidRDefault="000F0111" w:rsidP="00D67985">
      <w:pPr>
        <w:pStyle w:val="2"/>
        <w:numPr>
          <w:ilvl w:val="1"/>
          <w:numId w:val="12"/>
        </w:numPr>
        <w:spacing w:line="360" w:lineRule="auto"/>
      </w:pPr>
      <w:bookmarkStart w:id="59" w:name="_Toc405213653"/>
      <w:r>
        <w:rPr>
          <w:rFonts w:hint="eastAsia"/>
        </w:rPr>
        <w:t>出错信息</w:t>
      </w:r>
      <w:bookmarkEnd w:id="59"/>
    </w:p>
    <w:p w14:paraId="62D7EE3A" w14:textId="77777777" w:rsidR="00483C8C" w:rsidRPr="00483C8C" w:rsidRDefault="00483C8C" w:rsidP="00D50595">
      <w:pPr>
        <w:spacing w:line="360" w:lineRule="auto"/>
        <w:ind w:firstLine="420"/>
        <w:rPr>
          <w:sz w:val="24"/>
        </w:rPr>
      </w:pPr>
      <w:r w:rsidRPr="00483C8C">
        <w:rPr>
          <w:rFonts w:hint="eastAsia"/>
          <w:sz w:val="24"/>
        </w:rPr>
        <w:t>可能在本系统中遇到的错误有</w:t>
      </w:r>
      <w:r>
        <w:rPr>
          <w:rFonts w:hint="eastAsia"/>
          <w:sz w:val="24"/>
        </w:rPr>
        <w:t>四</w:t>
      </w:r>
      <w:r w:rsidRPr="00483C8C">
        <w:rPr>
          <w:rFonts w:hint="eastAsia"/>
          <w:sz w:val="24"/>
        </w:rPr>
        <w:t>种类型：</w:t>
      </w:r>
    </w:p>
    <w:p w14:paraId="10DB03FC" w14:textId="77777777" w:rsidR="00483C8C" w:rsidRPr="00483C8C" w:rsidRDefault="00483C8C" w:rsidP="00D50595">
      <w:pPr>
        <w:numPr>
          <w:ilvl w:val="0"/>
          <w:numId w:val="1"/>
        </w:numPr>
        <w:spacing w:line="360" w:lineRule="auto"/>
        <w:rPr>
          <w:sz w:val="24"/>
        </w:rPr>
      </w:pPr>
      <w:r w:rsidRPr="00483C8C">
        <w:rPr>
          <w:rFonts w:hint="eastAsia"/>
          <w:sz w:val="24"/>
        </w:rPr>
        <w:t>编译时错误：编译时错误发生在构造应用程序的过程中。</w:t>
      </w:r>
      <w:r w:rsidRPr="00483C8C">
        <w:rPr>
          <w:rFonts w:hint="eastAsia"/>
          <w:sz w:val="24"/>
        </w:rPr>
        <w:t xml:space="preserve"> </w:t>
      </w:r>
      <w:r w:rsidRPr="00483C8C">
        <w:rPr>
          <w:rFonts w:hint="eastAsia"/>
          <w:sz w:val="24"/>
        </w:rPr>
        <w:t>这些错误大部分是语法错误、变量作用域问题或数据类型问题。</w:t>
      </w:r>
      <w:r w:rsidRPr="00483C8C">
        <w:rPr>
          <w:rFonts w:hint="eastAsia"/>
          <w:sz w:val="24"/>
        </w:rPr>
        <w:t xml:space="preserve"> </w:t>
      </w:r>
      <w:r w:rsidRPr="00483C8C">
        <w:rPr>
          <w:rFonts w:hint="eastAsia"/>
          <w:sz w:val="24"/>
        </w:rPr>
        <w:t>在系统开发过程中，需保证编译时错误为零。</w:t>
      </w:r>
      <w:r w:rsidRPr="00483C8C">
        <w:rPr>
          <w:rFonts w:hint="eastAsia"/>
          <w:sz w:val="24"/>
        </w:rPr>
        <w:t xml:space="preserve"> </w:t>
      </w:r>
      <w:r w:rsidRPr="00483C8C">
        <w:rPr>
          <w:rFonts w:hint="eastAsia"/>
          <w:sz w:val="24"/>
        </w:rPr>
        <w:t>必须更正编译时错误后才能运行应用程序。</w:t>
      </w:r>
      <w:r w:rsidRPr="00483C8C">
        <w:rPr>
          <w:rFonts w:hint="eastAsia"/>
          <w:sz w:val="24"/>
        </w:rPr>
        <w:t xml:space="preserve"> </w:t>
      </w:r>
    </w:p>
    <w:p w14:paraId="3D349704" w14:textId="77777777" w:rsidR="00483C8C" w:rsidRPr="00483C8C" w:rsidRDefault="00483C8C" w:rsidP="00D50595">
      <w:pPr>
        <w:numPr>
          <w:ilvl w:val="0"/>
          <w:numId w:val="1"/>
        </w:numPr>
        <w:spacing w:line="360" w:lineRule="auto"/>
        <w:rPr>
          <w:sz w:val="24"/>
        </w:rPr>
      </w:pPr>
      <w:r w:rsidRPr="00483C8C">
        <w:rPr>
          <w:rFonts w:hint="eastAsia"/>
          <w:sz w:val="24"/>
        </w:rPr>
        <w:t>运行时错误：运行时错误比较难找出和更正。</w:t>
      </w:r>
      <w:r w:rsidRPr="00483C8C">
        <w:rPr>
          <w:rFonts w:hint="eastAsia"/>
          <w:sz w:val="24"/>
        </w:rPr>
        <w:t xml:space="preserve"> </w:t>
      </w:r>
      <w:r w:rsidRPr="00483C8C">
        <w:rPr>
          <w:rFonts w:hint="eastAsia"/>
          <w:sz w:val="24"/>
        </w:rPr>
        <w:t>此类错误发生在代码执行期间，通常涉及到从</w:t>
      </w:r>
      <w:r>
        <w:rPr>
          <w:rFonts w:hint="eastAsia"/>
          <w:sz w:val="24"/>
        </w:rPr>
        <w:t>输入、</w:t>
      </w:r>
      <w:r w:rsidRPr="00483C8C">
        <w:rPr>
          <w:rFonts w:hint="eastAsia"/>
          <w:sz w:val="24"/>
        </w:rPr>
        <w:t>接收</w:t>
      </w:r>
      <w:r>
        <w:rPr>
          <w:rFonts w:hint="eastAsia"/>
          <w:sz w:val="24"/>
        </w:rPr>
        <w:t>到处理</w:t>
      </w:r>
      <w:r w:rsidRPr="00483C8C">
        <w:rPr>
          <w:rFonts w:hint="eastAsia"/>
          <w:sz w:val="24"/>
        </w:rPr>
        <w:t>信息。要有效地处理运行时错误，</w:t>
      </w:r>
      <w:r>
        <w:rPr>
          <w:rFonts w:hint="eastAsia"/>
          <w:sz w:val="24"/>
        </w:rPr>
        <w:t>程序员</w:t>
      </w:r>
      <w:r w:rsidRPr="00483C8C">
        <w:rPr>
          <w:rFonts w:hint="eastAsia"/>
          <w:sz w:val="24"/>
        </w:rPr>
        <w:t>必须预测可能会发生哪些种类的问题，接着捕获这些</w:t>
      </w:r>
      <w:r>
        <w:rPr>
          <w:rFonts w:hint="eastAsia"/>
          <w:sz w:val="24"/>
        </w:rPr>
        <w:t>异常</w:t>
      </w:r>
      <w:r w:rsidRPr="00483C8C">
        <w:rPr>
          <w:rFonts w:hint="eastAsia"/>
          <w:sz w:val="24"/>
        </w:rPr>
        <w:t>，然后编写</w:t>
      </w:r>
      <w:r>
        <w:rPr>
          <w:rFonts w:hint="eastAsia"/>
          <w:sz w:val="24"/>
        </w:rPr>
        <w:t>异常控制</w:t>
      </w:r>
      <w:r w:rsidRPr="00483C8C">
        <w:rPr>
          <w:rFonts w:hint="eastAsia"/>
          <w:sz w:val="24"/>
        </w:rPr>
        <w:t>代码来处理这些情况。</w:t>
      </w:r>
      <w:r w:rsidRPr="00483C8C">
        <w:rPr>
          <w:rFonts w:hint="eastAsia"/>
          <w:sz w:val="24"/>
        </w:rPr>
        <w:t xml:space="preserve"> </w:t>
      </w:r>
    </w:p>
    <w:p w14:paraId="25923E56" w14:textId="77777777" w:rsidR="00483C8C" w:rsidRDefault="00483C8C" w:rsidP="00D50595">
      <w:pPr>
        <w:numPr>
          <w:ilvl w:val="0"/>
          <w:numId w:val="1"/>
        </w:numPr>
        <w:spacing w:line="360" w:lineRule="auto"/>
        <w:rPr>
          <w:sz w:val="24"/>
        </w:rPr>
      </w:pPr>
      <w:r w:rsidRPr="00483C8C">
        <w:rPr>
          <w:rFonts w:hint="eastAsia"/>
          <w:sz w:val="24"/>
        </w:rPr>
        <w:t>逻辑错误：逻辑错误最难找出和更正。</w:t>
      </w:r>
      <w:r w:rsidRPr="00483C8C">
        <w:rPr>
          <w:rFonts w:hint="eastAsia"/>
          <w:sz w:val="24"/>
        </w:rPr>
        <w:t xml:space="preserve"> </w:t>
      </w:r>
      <w:r w:rsidRPr="00483C8C">
        <w:rPr>
          <w:rFonts w:hint="eastAsia"/>
          <w:sz w:val="24"/>
        </w:rPr>
        <w:t>逻辑错误的症状是不包含编译时错误和运行时错误，但程序的结果仍然不正确。</w:t>
      </w:r>
      <w:r w:rsidRPr="00483C8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即通常</w:t>
      </w:r>
      <w:r w:rsidRPr="00483C8C">
        <w:rPr>
          <w:rFonts w:hint="eastAsia"/>
          <w:sz w:val="24"/>
        </w:rPr>
        <w:t>的</w:t>
      </w:r>
      <w:r>
        <w:rPr>
          <w:rFonts w:hint="eastAsia"/>
          <w:sz w:val="24"/>
        </w:rPr>
        <w:t>B</w:t>
      </w:r>
      <w:r w:rsidRPr="00483C8C">
        <w:rPr>
          <w:rFonts w:hint="eastAsia"/>
          <w:sz w:val="24"/>
        </w:rPr>
        <w:t>ug</w:t>
      </w:r>
      <w:r w:rsidRPr="00483C8C">
        <w:rPr>
          <w:rFonts w:hint="eastAsia"/>
          <w:sz w:val="24"/>
        </w:rPr>
        <w:t>，这种错误的追查过程可能很容易也可能非常困难。</w:t>
      </w:r>
      <w:r w:rsidRPr="00483C8C">
        <w:rPr>
          <w:rFonts w:hint="eastAsia"/>
          <w:sz w:val="24"/>
        </w:rPr>
        <w:t xml:space="preserve"> </w:t>
      </w:r>
    </w:p>
    <w:p w14:paraId="766E2076" w14:textId="77777777" w:rsidR="00483C8C" w:rsidRPr="00483C8C" w:rsidRDefault="00483C8C" w:rsidP="00D50595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操作系统错误：</w:t>
      </w:r>
      <w:proofErr w:type="gramStart"/>
      <w:r>
        <w:rPr>
          <w:rFonts w:hint="eastAsia"/>
          <w:sz w:val="24"/>
        </w:rPr>
        <w:t>当部署</w:t>
      </w:r>
      <w:proofErr w:type="gramEnd"/>
      <w:r>
        <w:rPr>
          <w:rFonts w:hint="eastAsia"/>
          <w:sz w:val="24"/>
        </w:rPr>
        <w:t>应用程序的主机出现操作系统异常，如病毒侵入、被挂木马、系统安全措施不到位等，须定期维护主机操作系统环境的安全性</w:t>
      </w:r>
      <w:r w:rsidR="007C4CD9">
        <w:rPr>
          <w:rFonts w:hint="eastAsia"/>
          <w:sz w:val="24"/>
        </w:rPr>
        <w:t>，保证操作系统处于正常状态</w:t>
      </w:r>
      <w:r>
        <w:rPr>
          <w:rFonts w:hint="eastAsia"/>
          <w:sz w:val="24"/>
        </w:rPr>
        <w:t>。</w:t>
      </w:r>
    </w:p>
    <w:p w14:paraId="79E04A0C" w14:textId="77777777" w:rsidR="00483C8C" w:rsidRPr="00483C8C" w:rsidRDefault="00483C8C" w:rsidP="00D50595">
      <w:pPr>
        <w:spacing w:line="360" w:lineRule="auto"/>
        <w:ind w:firstLine="420"/>
      </w:pPr>
    </w:p>
    <w:p w14:paraId="2C859FE1" w14:textId="77777777" w:rsidR="000F0111" w:rsidRDefault="000F0111" w:rsidP="00D67985">
      <w:pPr>
        <w:pStyle w:val="2"/>
        <w:numPr>
          <w:ilvl w:val="1"/>
          <w:numId w:val="12"/>
        </w:numPr>
        <w:spacing w:line="360" w:lineRule="auto"/>
      </w:pPr>
      <w:bookmarkStart w:id="60" w:name="_Toc405213654"/>
      <w:r>
        <w:rPr>
          <w:rFonts w:hint="eastAsia"/>
        </w:rPr>
        <w:t>补救措施</w:t>
      </w:r>
      <w:bookmarkEnd w:id="60"/>
    </w:p>
    <w:p w14:paraId="1D533569" w14:textId="77777777" w:rsidR="000F0111" w:rsidRPr="00D01316" w:rsidRDefault="000F0111" w:rsidP="00D50595">
      <w:pPr>
        <w:spacing w:line="360" w:lineRule="auto"/>
        <w:ind w:firstLine="420"/>
        <w:rPr>
          <w:sz w:val="24"/>
        </w:rPr>
      </w:pPr>
      <w:r w:rsidRPr="00D01316">
        <w:rPr>
          <w:rFonts w:hint="eastAsia"/>
          <w:sz w:val="24"/>
        </w:rPr>
        <w:t>故障出现后可能采取的变通措施，包括：</w:t>
      </w:r>
    </w:p>
    <w:p w14:paraId="1C34B93D" w14:textId="77777777" w:rsidR="000F0111" w:rsidRPr="00D01316" w:rsidRDefault="000F0111" w:rsidP="00D50595">
      <w:pPr>
        <w:numPr>
          <w:ilvl w:val="0"/>
          <w:numId w:val="7"/>
        </w:numPr>
        <w:spacing w:line="360" w:lineRule="auto"/>
        <w:rPr>
          <w:sz w:val="24"/>
        </w:rPr>
      </w:pPr>
      <w:r w:rsidRPr="00D01316">
        <w:rPr>
          <w:rFonts w:hint="eastAsia"/>
          <w:sz w:val="24"/>
        </w:rPr>
        <w:lastRenderedPageBreak/>
        <w:t>后备技术</w:t>
      </w:r>
      <w:r w:rsidR="00D01316">
        <w:rPr>
          <w:rFonts w:hint="eastAsia"/>
          <w:sz w:val="24"/>
        </w:rPr>
        <w:t>：</w:t>
      </w:r>
      <w:r w:rsidRPr="00D01316">
        <w:rPr>
          <w:rFonts w:hint="eastAsia"/>
          <w:sz w:val="24"/>
        </w:rPr>
        <w:t>当原始系统数据万一丢失时</w:t>
      </w:r>
      <w:r w:rsidR="00D01316">
        <w:rPr>
          <w:rFonts w:hint="eastAsia"/>
          <w:sz w:val="24"/>
        </w:rPr>
        <w:t>可</w:t>
      </w:r>
      <w:r w:rsidRPr="00D01316">
        <w:rPr>
          <w:rFonts w:hint="eastAsia"/>
          <w:sz w:val="24"/>
        </w:rPr>
        <w:t>启用副本的建立和启动技术，</w:t>
      </w:r>
      <w:r w:rsidR="00D01316">
        <w:rPr>
          <w:rFonts w:hint="eastAsia"/>
          <w:sz w:val="24"/>
        </w:rPr>
        <w:t>周期性</w:t>
      </w:r>
      <w:r w:rsidR="0034425F">
        <w:rPr>
          <w:rFonts w:hint="eastAsia"/>
          <w:sz w:val="24"/>
        </w:rPr>
        <w:t>定时备份</w:t>
      </w:r>
      <w:r w:rsidR="00D01316">
        <w:rPr>
          <w:rFonts w:hint="eastAsia"/>
          <w:sz w:val="24"/>
        </w:rPr>
        <w:t>数据库文件</w:t>
      </w:r>
      <w:r w:rsidRPr="00D01316">
        <w:rPr>
          <w:rFonts w:hint="eastAsia"/>
          <w:sz w:val="24"/>
        </w:rPr>
        <w:t>；</w:t>
      </w:r>
    </w:p>
    <w:p w14:paraId="2DB32690" w14:textId="77777777" w:rsidR="000F0111" w:rsidRPr="00D01316" w:rsidRDefault="000F0111" w:rsidP="00D50595">
      <w:pPr>
        <w:numPr>
          <w:ilvl w:val="0"/>
          <w:numId w:val="7"/>
        </w:numPr>
        <w:spacing w:line="360" w:lineRule="auto"/>
        <w:rPr>
          <w:sz w:val="24"/>
        </w:rPr>
      </w:pPr>
      <w:r w:rsidRPr="00D01316">
        <w:rPr>
          <w:rFonts w:hint="eastAsia"/>
          <w:sz w:val="24"/>
        </w:rPr>
        <w:t>降效技术</w:t>
      </w:r>
      <w:r w:rsidR="00D01316">
        <w:rPr>
          <w:rFonts w:hint="eastAsia"/>
          <w:sz w:val="24"/>
        </w:rPr>
        <w:t>：</w:t>
      </w:r>
      <w:r w:rsidRPr="00D01316">
        <w:rPr>
          <w:rFonts w:hint="eastAsia"/>
          <w:sz w:val="24"/>
        </w:rPr>
        <w:t>使用另一个效率稍低的方法来求得所需结果的某些部分，例如自动</w:t>
      </w:r>
      <w:r w:rsidR="00D01316">
        <w:rPr>
          <w:rFonts w:hint="eastAsia"/>
          <w:sz w:val="24"/>
        </w:rPr>
        <w:t>采集传输</w:t>
      </w:r>
      <w:r w:rsidRPr="00D01316">
        <w:rPr>
          <w:rFonts w:hint="eastAsia"/>
          <w:sz w:val="24"/>
        </w:rPr>
        <w:t>系统的降</w:t>
      </w:r>
      <w:proofErr w:type="gramStart"/>
      <w:r w:rsidRPr="00D01316">
        <w:rPr>
          <w:rFonts w:hint="eastAsia"/>
          <w:sz w:val="24"/>
        </w:rPr>
        <w:t>效技术</w:t>
      </w:r>
      <w:proofErr w:type="gramEnd"/>
      <w:r w:rsidRPr="00D01316">
        <w:rPr>
          <w:rFonts w:hint="eastAsia"/>
          <w:sz w:val="24"/>
        </w:rPr>
        <w:t>可以是手工</w:t>
      </w:r>
      <w:r w:rsidR="00D01316">
        <w:rPr>
          <w:rFonts w:hint="eastAsia"/>
          <w:sz w:val="24"/>
        </w:rPr>
        <w:t>录入数据方式补充丢失数据</w:t>
      </w:r>
      <w:r w:rsidRPr="00D01316">
        <w:rPr>
          <w:rFonts w:hint="eastAsia"/>
          <w:sz w:val="24"/>
        </w:rPr>
        <w:t>；</w:t>
      </w:r>
    </w:p>
    <w:p w14:paraId="4CDB2E24" w14:textId="77777777" w:rsidR="000F0111" w:rsidRPr="00D01316" w:rsidRDefault="000F0111" w:rsidP="00D50595">
      <w:pPr>
        <w:numPr>
          <w:ilvl w:val="0"/>
          <w:numId w:val="7"/>
        </w:numPr>
        <w:spacing w:line="360" w:lineRule="auto"/>
        <w:rPr>
          <w:sz w:val="24"/>
        </w:rPr>
      </w:pPr>
      <w:r w:rsidRPr="00D01316">
        <w:rPr>
          <w:rFonts w:hint="eastAsia"/>
          <w:sz w:val="24"/>
        </w:rPr>
        <w:t>恢复及再启动技术</w:t>
      </w:r>
      <w:r w:rsidR="00D01316">
        <w:rPr>
          <w:rFonts w:hint="eastAsia"/>
          <w:sz w:val="24"/>
        </w:rPr>
        <w:t>：</w:t>
      </w:r>
      <w:r w:rsidRPr="00D01316">
        <w:rPr>
          <w:rFonts w:hint="eastAsia"/>
          <w:sz w:val="24"/>
        </w:rPr>
        <w:t>使软件从故障点恢复执行或使软件从头开始重新运行的方法。</w:t>
      </w:r>
    </w:p>
    <w:p w14:paraId="0F85EE07" w14:textId="77777777" w:rsidR="000F0111" w:rsidRDefault="000F0111" w:rsidP="00D67985">
      <w:pPr>
        <w:pStyle w:val="2"/>
        <w:numPr>
          <w:ilvl w:val="1"/>
          <w:numId w:val="12"/>
        </w:numPr>
        <w:spacing w:line="360" w:lineRule="auto"/>
      </w:pPr>
      <w:bookmarkStart w:id="61" w:name="_Toc405213655"/>
      <w:r>
        <w:rPr>
          <w:rFonts w:hint="eastAsia"/>
        </w:rPr>
        <w:t>系统维护设计</w:t>
      </w:r>
      <w:bookmarkEnd w:id="61"/>
    </w:p>
    <w:p w14:paraId="200938F1" w14:textId="77777777" w:rsidR="00670B51" w:rsidRDefault="00670B51" w:rsidP="00D50595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系统</w:t>
      </w:r>
      <w:r w:rsidR="00D9211D">
        <w:rPr>
          <w:rFonts w:hint="eastAsia"/>
          <w:sz w:val="24"/>
        </w:rPr>
        <w:t>核心数据均存放在数据库，支持通过工具定期对数据库进行备份；</w:t>
      </w:r>
    </w:p>
    <w:p w14:paraId="1CDA4A72" w14:textId="77777777" w:rsidR="00D9211D" w:rsidRDefault="00D9211D" w:rsidP="00D50595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系统提供了数据库快速恢复导入工具；</w:t>
      </w:r>
    </w:p>
    <w:p w14:paraId="7D66C988" w14:textId="77777777" w:rsidR="00D9211D" w:rsidRPr="00D01316" w:rsidRDefault="00D9211D" w:rsidP="00D50595">
      <w:pPr>
        <w:spacing w:line="360" w:lineRule="auto"/>
        <w:ind w:left="780"/>
        <w:rPr>
          <w:sz w:val="24"/>
        </w:rPr>
      </w:pPr>
    </w:p>
    <w:sectPr w:rsidR="00D9211D" w:rsidRPr="00D01316" w:rsidSect="005F4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FC45FA" w14:textId="77777777" w:rsidR="00486D8A" w:rsidRDefault="00486D8A" w:rsidP="00ED1571">
      <w:r>
        <w:separator/>
      </w:r>
    </w:p>
  </w:endnote>
  <w:endnote w:type="continuationSeparator" w:id="0">
    <w:p w14:paraId="7B867D13" w14:textId="77777777" w:rsidR="00486D8A" w:rsidRDefault="00486D8A" w:rsidP="00ED1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80495C" w14:textId="77777777" w:rsidR="00731233" w:rsidRDefault="00731233">
    <w:pPr>
      <w:pStyle w:val="a5"/>
    </w:pPr>
    <w:r w:rsidRPr="00135E6F">
      <w:rPr>
        <w:rFonts w:cs="Arial" w:hint="eastAsia"/>
      </w:rPr>
      <w:t>WAS-PTMS</w:t>
    </w:r>
    <w:r w:rsidRPr="00135E6F">
      <w:rPr>
        <w:rFonts w:cs="Arial" w:hint="eastAsia"/>
      </w:rPr>
      <w:t>电力管网信息管理系统概要设计</w:t>
    </w:r>
    <w:r>
      <w:rPr>
        <w:rFonts w:hint="eastAsia"/>
      </w:rPr>
      <w:t>说明书</w:t>
    </w:r>
    <w:r>
      <w:rPr>
        <w:rFonts w:hint="eastAsia"/>
      </w:rPr>
      <w:t xml:space="preserve"> </w:t>
    </w:r>
  </w:p>
  <w:p w14:paraId="748B0C16" w14:textId="77777777" w:rsidR="00731233" w:rsidRDefault="00731233">
    <w:pPr>
      <w:pStyle w:val="a5"/>
    </w:pPr>
    <w:r>
      <w:rPr>
        <w:rFonts w:hint="eastAsia"/>
      </w:rPr>
      <w:t xml:space="preserve">                  </w:t>
    </w:r>
    <w:r>
      <w:rPr>
        <w:rFonts w:hint="eastAsia"/>
      </w:rPr>
      <w:tab/>
      <w:t xml:space="preserve">          </w:t>
    </w:r>
    <w:r>
      <w:fldChar w:fldCharType="begin"/>
    </w:r>
    <w:r>
      <w:instrText xml:space="preserve"> PAGE   \* MERGEFORMAT </w:instrText>
    </w:r>
    <w:r>
      <w:fldChar w:fldCharType="separate"/>
    </w:r>
    <w:r w:rsidR="00892A81" w:rsidRPr="00892A81">
      <w:rPr>
        <w:noProof/>
        <w:lang w:val="zh-CN"/>
      </w:rPr>
      <w:t>7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A758C8" w14:textId="77777777" w:rsidR="00486D8A" w:rsidRDefault="00486D8A" w:rsidP="00ED1571">
      <w:r>
        <w:separator/>
      </w:r>
    </w:p>
  </w:footnote>
  <w:footnote w:type="continuationSeparator" w:id="0">
    <w:p w14:paraId="4E8D25F8" w14:textId="77777777" w:rsidR="00486D8A" w:rsidRDefault="00486D8A" w:rsidP="00ED15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C6616" w14:textId="43E06F48" w:rsidR="00731233" w:rsidRPr="00902FE5" w:rsidRDefault="007D3B4B" w:rsidP="00ED1571">
    <w:pPr>
      <w:pStyle w:val="a4"/>
      <w:pBdr>
        <w:bottom w:val="double" w:sz="4" w:space="1" w:color="auto"/>
      </w:pBdr>
      <w:rPr>
        <w:rFonts w:ascii="黑体" w:eastAsia="黑体"/>
        <w:shadow/>
        <w:spacing w:val="20"/>
        <w:sz w:val="30"/>
        <w:szCs w:val="30"/>
      </w:rPr>
    </w:pPr>
    <w:r>
      <w:rPr>
        <w:rFonts w:ascii="黑体" w:eastAsia="黑体" w:hint="eastAsia"/>
        <w:shadow/>
        <w:sz w:val="36"/>
        <w:szCs w:val="36"/>
      </w:rPr>
      <w:t xml:space="preserve">                   </w:t>
    </w:r>
    <w:r w:rsidR="00731233">
      <w:rPr>
        <w:rFonts w:ascii="黑体" w:eastAsia="黑体" w:hint="eastAsia"/>
        <w:shadow/>
        <w:sz w:val="36"/>
        <w:szCs w:val="36"/>
      </w:rPr>
      <w:t xml:space="preserve">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EC2057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  <w:sz w:val="30"/>
        <w:szCs w:val="30"/>
      </w:rPr>
    </w:lvl>
    <w:lvl w:ilvl="1">
      <w:numFmt w:val="none"/>
      <w:lvlText w:val=""/>
      <w:lvlJc w:val="left"/>
      <w:pPr>
        <w:tabs>
          <w:tab w:val="num" w:pos="3825"/>
        </w:tabs>
        <w:ind w:left="3825" w:firstLine="0"/>
      </w:pPr>
      <w:rPr>
        <w:rFonts w:hint="eastAsia"/>
      </w:rPr>
    </w:lvl>
    <w:lvl w:ilvl="2">
      <w:numFmt w:val="none"/>
      <w:lvlText w:val=""/>
      <w:lvlJc w:val="left"/>
      <w:pPr>
        <w:tabs>
          <w:tab w:val="num" w:pos="3825"/>
        </w:tabs>
        <w:ind w:left="3825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num" w:pos="3825"/>
        </w:tabs>
        <w:ind w:left="3825" w:firstLine="0"/>
      </w:pPr>
      <w:rPr>
        <w:rFonts w:hint="eastAsia"/>
      </w:rPr>
    </w:lvl>
    <w:lvl w:ilvl="4">
      <w:numFmt w:val="none"/>
      <w:lvlText w:val=""/>
      <w:lvlJc w:val="left"/>
      <w:pPr>
        <w:tabs>
          <w:tab w:val="num" w:pos="3825"/>
        </w:tabs>
        <w:ind w:left="3825" w:firstLine="0"/>
      </w:pPr>
      <w:rPr>
        <w:rFonts w:hint="eastAsia"/>
      </w:rPr>
    </w:lvl>
    <w:lvl w:ilvl="5">
      <w:numFmt w:val="none"/>
      <w:lvlText w:val=""/>
      <w:lvlJc w:val="left"/>
      <w:pPr>
        <w:tabs>
          <w:tab w:val="num" w:pos="3825"/>
        </w:tabs>
        <w:ind w:left="3825" w:firstLine="0"/>
      </w:pPr>
      <w:rPr>
        <w:rFonts w:hint="eastAsia"/>
      </w:rPr>
    </w:lvl>
    <w:lvl w:ilvl="6">
      <w:numFmt w:val="none"/>
      <w:lvlText w:val=""/>
      <w:lvlJc w:val="left"/>
      <w:pPr>
        <w:tabs>
          <w:tab w:val="num" w:pos="3825"/>
        </w:tabs>
        <w:ind w:left="3825" w:firstLine="0"/>
      </w:pPr>
      <w:rPr>
        <w:rFonts w:hint="eastAsia"/>
      </w:rPr>
    </w:lvl>
    <w:lvl w:ilvl="7">
      <w:numFmt w:val="none"/>
      <w:lvlText w:val=""/>
      <w:lvlJc w:val="left"/>
      <w:pPr>
        <w:tabs>
          <w:tab w:val="num" w:pos="3825"/>
        </w:tabs>
        <w:ind w:left="3825" w:firstLine="0"/>
      </w:pPr>
      <w:rPr>
        <w:rFonts w:hint="eastAsia"/>
      </w:rPr>
    </w:lvl>
    <w:lvl w:ilvl="8">
      <w:numFmt w:val="none"/>
      <w:lvlText w:val=""/>
      <w:lvlJc w:val="left"/>
      <w:pPr>
        <w:tabs>
          <w:tab w:val="num" w:pos="3825"/>
        </w:tabs>
        <w:ind w:left="3825" w:firstLine="0"/>
      </w:pPr>
      <w:rPr>
        <w:rFonts w:hint="eastAsia"/>
      </w:rPr>
    </w:lvl>
  </w:abstractNum>
  <w:abstractNum w:abstractNumId="1">
    <w:nsid w:val="07FD30C3"/>
    <w:multiLevelType w:val="hybridMultilevel"/>
    <w:tmpl w:val="9DD8009A"/>
    <w:lvl w:ilvl="0" w:tplc="0E22968A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A37ECA"/>
    <w:multiLevelType w:val="hybridMultilevel"/>
    <w:tmpl w:val="B3625440"/>
    <w:lvl w:ilvl="0" w:tplc="F2C64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A02720"/>
    <w:multiLevelType w:val="hybridMultilevel"/>
    <w:tmpl w:val="ADBEC2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98363C9"/>
    <w:multiLevelType w:val="hybridMultilevel"/>
    <w:tmpl w:val="FC1EBAC0"/>
    <w:lvl w:ilvl="0" w:tplc="601A4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3C0E65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7F0683"/>
    <w:multiLevelType w:val="hybridMultilevel"/>
    <w:tmpl w:val="3B28E4AE"/>
    <w:lvl w:ilvl="0" w:tplc="1F1A71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F15E7D"/>
    <w:multiLevelType w:val="hybridMultilevel"/>
    <w:tmpl w:val="5546D408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8">
    <w:nsid w:val="2A361C4A"/>
    <w:multiLevelType w:val="hybridMultilevel"/>
    <w:tmpl w:val="F70AD17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>
    <w:nsid w:val="2C0E5DC4"/>
    <w:multiLevelType w:val="hybridMultilevel"/>
    <w:tmpl w:val="C128A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C71141D"/>
    <w:multiLevelType w:val="hybridMultilevel"/>
    <w:tmpl w:val="5546D408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1">
    <w:nsid w:val="2FC60E46"/>
    <w:multiLevelType w:val="hybridMultilevel"/>
    <w:tmpl w:val="5546D408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2">
    <w:nsid w:val="314A1118"/>
    <w:multiLevelType w:val="hybridMultilevel"/>
    <w:tmpl w:val="875679AC"/>
    <w:lvl w:ilvl="0" w:tplc="975651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4">
    <w:nsid w:val="3E1272A3"/>
    <w:multiLevelType w:val="hybridMultilevel"/>
    <w:tmpl w:val="C054CCEE"/>
    <w:lvl w:ilvl="0" w:tplc="5D8AE9AA">
      <w:start w:val="1"/>
      <w:numFmt w:val="bullet"/>
      <w:lvlText w:val="□"/>
      <w:lvlJc w:val="left"/>
      <w:pPr>
        <w:ind w:left="1620" w:hanging="360"/>
      </w:pPr>
      <w:rPr>
        <w:rFonts w:ascii="宋体" w:eastAsia="宋体" w:hAnsi="宋体" w:cs="Times New Roman" w:hint="eastAsia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>
    <w:nsid w:val="3F0309B1"/>
    <w:multiLevelType w:val="hybridMultilevel"/>
    <w:tmpl w:val="E67CBB22"/>
    <w:lvl w:ilvl="0" w:tplc="04090019">
      <w:start w:val="1"/>
      <w:numFmt w:val="lowerLetter"/>
      <w:lvlText w:val="%1)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16">
    <w:nsid w:val="44A5224D"/>
    <w:multiLevelType w:val="hybridMultilevel"/>
    <w:tmpl w:val="4176B018"/>
    <w:lvl w:ilvl="0" w:tplc="141E4868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7">
    <w:nsid w:val="47670EA9"/>
    <w:multiLevelType w:val="multilevel"/>
    <w:tmpl w:val="F78C78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4DF32466"/>
    <w:multiLevelType w:val="hybridMultilevel"/>
    <w:tmpl w:val="91D8A6C0"/>
    <w:lvl w:ilvl="0" w:tplc="89D2ADB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52427A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3663910"/>
    <w:multiLevelType w:val="hybridMultilevel"/>
    <w:tmpl w:val="E67CBB22"/>
    <w:lvl w:ilvl="0" w:tplc="04090019">
      <w:start w:val="1"/>
      <w:numFmt w:val="lowerLetter"/>
      <w:lvlText w:val="%1)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21">
    <w:nsid w:val="54B03BFE"/>
    <w:multiLevelType w:val="hybridMultilevel"/>
    <w:tmpl w:val="A446A6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5A7D3FD0"/>
    <w:multiLevelType w:val="hybridMultilevel"/>
    <w:tmpl w:val="B6A093F6"/>
    <w:lvl w:ilvl="0" w:tplc="0FEE8982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B7420DD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B5640D0"/>
    <w:multiLevelType w:val="multilevel"/>
    <w:tmpl w:val="26F4C0D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624E041A"/>
    <w:multiLevelType w:val="hybridMultilevel"/>
    <w:tmpl w:val="1FB0EDAA"/>
    <w:lvl w:ilvl="0" w:tplc="04090001">
      <w:start w:val="1"/>
      <w:numFmt w:val="bullet"/>
      <w:lvlText w:val=""/>
      <w:lvlJc w:val="left"/>
      <w:pPr>
        <w:ind w:left="16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4" w:hanging="420"/>
      </w:pPr>
      <w:rPr>
        <w:rFonts w:ascii="Wingdings" w:hAnsi="Wingdings" w:hint="default"/>
      </w:rPr>
    </w:lvl>
  </w:abstractNum>
  <w:abstractNum w:abstractNumId="25">
    <w:nsid w:val="64DF04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6E817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6D9827EA"/>
    <w:multiLevelType w:val="hybridMultilevel"/>
    <w:tmpl w:val="DC48764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8">
    <w:nsid w:val="70CB6FA1"/>
    <w:multiLevelType w:val="hybridMultilevel"/>
    <w:tmpl w:val="28D4B454"/>
    <w:lvl w:ilvl="0" w:tplc="E034EA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1604AB6"/>
    <w:multiLevelType w:val="hybridMultilevel"/>
    <w:tmpl w:val="EF9840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728F2E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75DE0461"/>
    <w:multiLevelType w:val="hybridMultilevel"/>
    <w:tmpl w:val="E67CBB2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6475130"/>
    <w:multiLevelType w:val="hybridMultilevel"/>
    <w:tmpl w:val="D12E634A"/>
    <w:lvl w:ilvl="0" w:tplc="6DF2560E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ADD45D3"/>
    <w:multiLevelType w:val="hybridMultilevel"/>
    <w:tmpl w:val="CAAE084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7B4B520D"/>
    <w:multiLevelType w:val="hybridMultilevel"/>
    <w:tmpl w:val="E2B00AE4"/>
    <w:lvl w:ilvl="0" w:tplc="673A87B6">
      <w:start w:val="1"/>
      <w:numFmt w:val="bullet"/>
      <w:lvlText w:val="□"/>
      <w:lvlJc w:val="left"/>
      <w:pPr>
        <w:ind w:left="1080" w:hanging="360"/>
      </w:pPr>
      <w:rPr>
        <w:rFonts w:ascii="宋体" w:eastAsia="宋体" w:hAnsi="宋体" w:cs="Times New Roman" w:hint="eastAsia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BE54C98"/>
    <w:multiLevelType w:val="hybridMultilevel"/>
    <w:tmpl w:val="CE1EE78E"/>
    <w:lvl w:ilvl="0" w:tplc="76E47338">
      <w:start w:val="2"/>
      <w:numFmt w:val="bullet"/>
      <w:lvlText w:val="-"/>
      <w:lvlJc w:val="left"/>
      <w:pPr>
        <w:ind w:left="1260" w:hanging="360"/>
      </w:pPr>
      <w:rPr>
        <w:rFonts w:ascii="Calibri" w:eastAsia="宋体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33"/>
  </w:num>
  <w:num w:numId="5">
    <w:abstractNumId w:val="27"/>
  </w:num>
  <w:num w:numId="6">
    <w:abstractNumId w:val="21"/>
  </w:num>
  <w:num w:numId="7">
    <w:abstractNumId w:val="11"/>
  </w:num>
  <w:num w:numId="8">
    <w:abstractNumId w:val="10"/>
  </w:num>
  <w:num w:numId="9">
    <w:abstractNumId w:val="16"/>
  </w:num>
  <w:num w:numId="10">
    <w:abstractNumId w:val="15"/>
  </w:num>
  <w:num w:numId="11">
    <w:abstractNumId w:val="31"/>
  </w:num>
  <w:num w:numId="12">
    <w:abstractNumId w:val="19"/>
  </w:num>
  <w:num w:numId="13">
    <w:abstractNumId w:val="26"/>
  </w:num>
  <w:num w:numId="14">
    <w:abstractNumId w:val="20"/>
  </w:num>
  <w:num w:numId="15">
    <w:abstractNumId w:val="8"/>
  </w:num>
  <w:num w:numId="16">
    <w:abstractNumId w:val="12"/>
  </w:num>
  <w:num w:numId="17">
    <w:abstractNumId w:val="18"/>
  </w:num>
  <w:num w:numId="18">
    <w:abstractNumId w:val="14"/>
  </w:num>
  <w:num w:numId="19">
    <w:abstractNumId w:val="34"/>
  </w:num>
  <w:num w:numId="20">
    <w:abstractNumId w:val="28"/>
  </w:num>
  <w:num w:numId="21">
    <w:abstractNumId w:val="32"/>
  </w:num>
  <w:num w:numId="22">
    <w:abstractNumId w:val="1"/>
  </w:num>
  <w:num w:numId="23">
    <w:abstractNumId w:val="35"/>
  </w:num>
  <w:num w:numId="24">
    <w:abstractNumId w:val="6"/>
  </w:num>
  <w:num w:numId="25">
    <w:abstractNumId w:val="24"/>
  </w:num>
  <w:num w:numId="26">
    <w:abstractNumId w:val="9"/>
  </w:num>
  <w:num w:numId="27">
    <w:abstractNumId w:val="29"/>
  </w:num>
  <w:num w:numId="28">
    <w:abstractNumId w:val="0"/>
  </w:num>
  <w:num w:numId="29">
    <w:abstractNumId w:val="17"/>
  </w:num>
  <w:num w:numId="30">
    <w:abstractNumId w:val="23"/>
  </w:num>
  <w:num w:numId="31">
    <w:abstractNumId w:val="3"/>
  </w:num>
  <w:num w:numId="32">
    <w:abstractNumId w:val="22"/>
  </w:num>
  <w:num w:numId="33">
    <w:abstractNumId w:val="5"/>
  </w:num>
  <w:num w:numId="34">
    <w:abstractNumId w:val="2"/>
  </w:num>
  <w:num w:numId="35">
    <w:abstractNumId w:val="30"/>
  </w:num>
  <w:num w:numId="36">
    <w:abstractNumId w:val="25"/>
  </w:num>
  <w:numIdMacAtCleanup w:val="24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赫山老妖">
    <w15:presenceInfo w15:providerId="Windows Live" w15:userId="27e3fd5ddf301796"/>
  </w15:person>
  <w15:person w15:author=" ">
    <w15:presenceInfo w15:providerId="None" w15:userId=" 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1571"/>
    <w:rsid w:val="000065C1"/>
    <w:rsid w:val="00006CF6"/>
    <w:rsid w:val="0001302E"/>
    <w:rsid w:val="000150E5"/>
    <w:rsid w:val="000151D3"/>
    <w:rsid w:val="00015569"/>
    <w:rsid w:val="00015DC6"/>
    <w:rsid w:val="00023A25"/>
    <w:rsid w:val="00031482"/>
    <w:rsid w:val="00031C90"/>
    <w:rsid w:val="000351DC"/>
    <w:rsid w:val="0004136B"/>
    <w:rsid w:val="00041730"/>
    <w:rsid w:val="000429C9"/>
    <w:rsid w:val="0005304C"/>
    <w:rsid w:val="00055ABC"/>
    <w:rsid w:val="00055D3C"/>
    <w:rsid w:val="000579B2"/>
    <w:rsid w:val="00065011"/>
    <w:rsid w:val="00065207"/>
    <w:rsid w:val="00065AE3"/>
    <w:rsid w:val="00067EE2"/>
    <w:rsid w:val="00071678"/>
    <w:rsid w:val="00072002"/>
    <w:rsid w:val="00077400"/>
    <w:rsid w:val="00080199"/>
    <w:rsid w:val="00080590"/>
    <w:rsid w:val="000816C6"/>
    <w:rsid w:val="00086436"/>
    <w:rsid w:val="00086558"/>
    <w:rsid w:val="000A180B"/>
    <w:rsid w:val="000A2174"/>
    <w:rsid w:val="000B563D"/>
    <w:rsid w:val="000B67EE"/>
    <w:rsid w:val="000B68EC"/>
    <w:rsid w:val="000C0484"/>
    <w:rsid w:val="000C4BF0"/>
    <w:rsid w:val="000C53BB"/>
    <w:rsid w:val="000C636A"/>
    <w:rsid w:val="000C64B9"/>
    <w:rsid w:val="000D2C05"/>
    <w:rsid w:val="000D589A"/>
    <w:rsid w:val="000E3FB4"/>
    <w:rsid w:val="000E7C1A"/>
    <w:rsid w:val="000F0111"/>
    <w:rsid w:val="000F2597"/>
    <w:rsid w:val="00101573"/>
    <w:rsid w:val="00103D5D"/>
    <w:rsid w:val="00103EB0"/>
    <w:rsid w:val="001157C7"/>
    <w:rsid w:val="001210CB"/>
    <w:rsid w:val="001302BE"/>
    <w:rsid w:val="00130BA5"/>
    <w:rsid w:val="0013133D"/>
    <w:rsid w:val="00135894"/>
    <w:rsid w:val="00135D18"/>
    <w:rsid w:val="00135E6F"/>
    <w:rsid w:val="001371DA"/>
    <w:rsid w:val="00140B98"/>
    <w:rsid w:val="001478E3"/>
    <w:rsid w:val="001604AB"/>
    <w:rsid w:val="00163927"/>
    <w:rsid w:val="00176966"/>
    <w:rsid w:val="00180421"/>
    <w:rsid w:val="0018366C"/>
    <w:rsid w:val="0018531C"/>
    <w:rsid w:val="00185A0C"/>
    <w:rsid w:val="00185B33"/>
    <w:rsid w:val="00185CF0"/>
    <w:rsid w:val="0019398E"/>
    <w:rsid w:val="001952AA"/>
    <w:rsid w:val="001A0CFB"/>
    <w:rsid w:val="001A5D67"/>
    <w:rsid w:val="001A75CF"/>
    <w:rsid w:val="001B7016"/>
    <w:rsid w:val="001C2A9E"/>
    <w:rsid w:val="001C3CD7"/>
    <w:rsid w:val="001C64B4"/>
    <w:rsid w:val="001D4A4D"/>
    <w:rsid w:val="001D5C5C"/>
    <w:rsid w:val="001E1839"/>
    <w:rsid w:val="001E2277"/>
    <w:rsid w:val="001E486F"/>
    <w:rsid w:val="001E49A6"/>
    <w:rsid w:val="001E677D"/>
    <w:rsid w:val="001E77A9"/>
    <w:rsid w:val="001F25AE"/>
    <w:rsid w:val="001F298B"/>
    <w:rsid w:val="001F7A00"/>
    <w:rsid w:val="00201744"/>
    <w:rsid w:val="00203AFF"/>
    <w:rsid w:val="002048E5"/>
    <w:rsid w:val="002051B0"/>
    <w:rsid w:val="00221674"/>
    <w:rsid w:val="00231C30"/>
    <w:rsid w:val="00233478"/>
    <w:rsid w:val="00235BAA"/>
    <w:rsid w:val="00237D88"/>
    <w:rsid w:val="002405CA"/>
    <w:rsid w:val="0024313F"/>
    <w:rsid w:val="002525FA"/>
    <w:rsid w:val="0025488B"/>
    <w:rsid w:val="00255B68"/>
    <w:rsid w:val="002670EE"/>
    <w:rsid w:val="00267FEC"/>
    <w:rsid w:val="00276BF4"/>
    <w:rsid w:val="00276FA4"/>
    <w:rsid w:val="002827EF"/>
    <w:rsid w:val="002831C5"/>
    <w:rsid w:val="002835E3"/>
    <w:rsid w:val="00283B1F"/>
    <w:rsid w:val="002920D5"/>
    <w:rsid w:val="002939E3"/>
    <w:rsid w:val="00297630"/>
    <w:rsid w:val="002A0496"/>
    <w:rsid w:val="002A0BB4"/>
    <w:rsid w:val="002A1660"/>
    <w:rsid w:val="002A4ED1"/>
    <w:rsid w:val="002B15D8"/>
    <w:rsid w:val="002B27CA"/>
    <w:rsid w:val="002B34FD"/>
    <w:rsid w:val="002C197B"/>
    <w:rsid w:val="002C3768"/>
    <w:rsid w:val="002C6A9B"/>
    <w:rsid w:val="002C771B"/>
    <w:rsid w:val="002D129B"/>
    <w:rsid w:val="002D5E33"/>
    <w:rsid w:val="002D725B"/>
    <w:rsid w:val="002D7492"/>
    <w:rsid w:val="002E04F1"/>
    <w:rsid w:val="002E34E3"/>
    <w:rsid w:val="002E63D6"/>
    <w:rsid w:val="002E7F21"/>
    <w:rsid w:val="002F241C"/>
    <w:rsid w:val="002F430C"/>
    <w:rsid w:val="00300D5E"/>
    <w:rsid w:val="00303584"/>
    <w:rsid w:val="00306DC3"/>
    <w:rsid w:val="003079E1"/>
    <w:rsid w:val="00317EE7"/>
    <w:rsid w:val="003250F1"/>
    <w:rsid w:val="00332162"/>
    <w:rsid w:val="003325F9"/>
    <w:rsid w:val="003413E5"/>
    <w:rsid w:val="0034425F"/>
    <w:rsid w:val="003442DE"/>
    <w:rsid w:val="00350BDA"/>
    <w:rsid w:val="00352E83"/>
    <w:rsid w:val="00355F6D"/>
    <w:rsid w:val="00357180"/>
    <w:rsid w:val="00357E65"/>
    <w:rsid w:val="00360175"/>
    <w:rsid w:val="00363165"/>
    <w:rsid w:val="00364D50"/>
    <w:rsid w:val="00376B97"/>
    <w:rsid w:val="003800FD"/>
    <w:rsid w:val="00383991"/>
    <w:rsid w:val="00390AF0"/>
    <w:rsid w:val="00393CC8"/>
    <w:rsid w:val="003966F1"/>
    <w:rsid w:val="003A110D"/>
    <w:rsid w:val="003B0719"/>
    <w:rsid w:val="003B413F"/>
    <w:rsid w:val="003B6037"/>
    <w:rsid w:val="003B6AD5"/>
    <w:rsid w:val="003B73C6"/>
    <w:rsid w:val="003C635E"/>
    <w:rsid w:val="003D03A0"/>
    <w:rsid w:val="003D166E"/>
    <w:rsid w:val="003D38B9"/>
    <w:rsid w:val="003E0803"/>
    <w:rsid w:val="003F1575"/>
    <w:rsid w:val="003F1BDE"/>
    <w:rsid w:val="003F4FE9"/>
    <w:rsid w:val="003F7BA1"/>
    <w:rsid w:val="0042103A"/>
    <w:rsid w:val="00423D11"/>
    <w:rsid w:val="00424409"/>
    <w:rsid w:val="00430435"/>
    <w:rsid w:val="00430AF4"/>
    <w:rsid w:val="004331FC"/>
    <w:rsid w:val="004336A1"/>
    <w:rsid w:val="00440FD4"/>
    <w:rsid w:val="00441687"/>
    <w:rsid w:val="004434B1"/>
    <w:rsid w:val="00462B63"/>
    <w:rsid w:val="00463128"/>
    <w:rsid w:val="00474F88"/>
    <w:rsid w:val="00475AC4"/>
    <w:rsid w:val="00477A26"/>
    <w:rsid w:val="00483C8C"/>
    <w:rsid w:val="00486D8A"/>
    <w:rsid w:val="0049020C"/>
    <w:rsid w:val="004951AE"/>
    <w:rsid w:val="004A34C2"/>
    <w:rsid w:val="004A3CD3"/>
    <w:rsid w:val="004A40D8"/>
    <w:rsid w:val="004B2547"/>
    <w:rsid w:val="004B3CB9"/>
    <w:rsid w:val="004B7BEC"/>
    <w:rsid w:val="004D143E"/>
    <w:rsid w:val="004D2325"/>
    <w:rsid w:val="004D5055"/>
    <w:rsid w:val="004E6C7C"/>
    <w:rsid w:val="004F0AC1"/>
    <w:rsid w:val="004F1D01"/>
    <w:rsid w:val="004F4318"/>
    <w:rsid w:val="004F4331"/>
    <w:rsid w:val="004F4E80"/>
    <w:rsid w:val="00501968"/>
    <w:rsid w:val="0050229E"/>
    <w:rsid w:val="00505453"/>
    <w:rsid w:val="00506132"/>
    <w:rsid w:val="00506B35"/>
    <w:rsid w:val="00510DF1"/>
    <w:rsid w:val="005129DE"/>
    <w:rsid w:val="0051524B"/>
    <w:rsid w:val="00524F63"/>
    <w:rsid w:val="0053188A"/>
    <w:rsid w:val="00532910"/>
    <w:rsid w:val="00532B4A"/>
    <w:rsid w:val="00541823"/>
    <w:rsid w:val="00545CF1"/>
    <w:rsid w:val="005500E8"/>
    <w:rsid w:val="00555DC0"/>
    <w:rsid w:val="005601AE"/>
    <w:rsid w:val="00562487"/>
    <w:rsid w:val="005633DC"/>
    <w:rsid w:val="0056662A"/>
    <w:rsid w:val="0056798C"/>
    <w:rsid w:val="00567F14"/>
    <w:rsid w:val="005739DE"/>
    <w:rsid w:val="00577E9B"/>
    <w:rsid w:val="0058560B"/>
    <w:rsid w:val="00585AFD"/>
    <w:rsid w:val="00586052"/>
    <w:rsid w:val="00586AC3"/>
    <w:rsid w:val="00586D65"/>
    <w:rsid w:val="00587A1A"/>
    <w:rsid w:val="0059736C"/>
    <w:rsid w:val="005A1095"/>
    <w:rsid w:val="005A4EEA"/>
    <w:rsid w:val="005A63DB"/>
    <w:rsid w:val="005A6FB1"/>
    <w:rsid w:val="005A7673"/>
    <w:rsid w:val="005B2355"/>
    <w:rsid w:val="005B346D"/>
    <w:rsid w:val="005C3A7F"/>
    <w:rsid w:val="005C6FF6"/>
    <w:rsid w:val="005D1BB6"/>
    <w:rsid w:val="005D517C"/>
    <w:rsid w:val="005D72A6"/>
    <w:rsid w:val="005E1191"/>
    <w:rsid w:val="005E2AFF"/>
    <w:rsid w:val="005F15CD"/>
    <w:rsid w:val="005F3097"/>
    <w:rsid w:val="005F3D4B"/>
    <w:rsid w:val="005F40C8"/>
    <w:rsid w:val="005F4C71"/>
    <w:rsid w:val="00604D9A"/>
    <w:rsid w:val="00610119"/>
    <w:rsid w:val="00612AD1"/>
    <w:rsid w:val="00612C76"/>
    <w:rsid w:val="00613BCF"/>
    <w:rsid w:val="00614E84"/>
    <w:rsid w:val="00616F6A"/>
    <w:rsid w:val="006231E0"/>
    <w:rsid w:val="00623435"/>
    <w:rsid w:val="00625561"/>
    <w:rsid w:val="00630ECD"/>
    <w:rsid w:val="006356CC"/>
    <w:rsid w:val="00645BDF"/>
    <w:rsid w:val="0064787F"/>
    <w:rsid w:val="00651A42"/>
    <w:rsid w:val="00652689"/>
    <w:rsid w:val="00662486"/>
    <w:rsid w:val="00664D53"/>
    <w:rsid w:val="0066669D"/>
    <w:rsid w:val="00670B51"/>
    <w:rsid w:val="00680E76"/>
    <w:rsid w:val="00682535"/>
    <w:rsid w:val="00684CE9"/>
    <w:rsid w:val="0068574C"/>
    <w:rsid w:val="00694E50"/>
    <w:rsid w:val="006A072E"/>
    <w:rsid w:val="006A2AFA"/>
    <w:rsid w:val="006A659A"/>
    <w:rsid w:val="006B0273"/>
    <w:rsid w:val="006B1777"/>
    <w:rsid w:val="006B33D9"/>
    <w:rsid w:val="006B343D"/>
    <w:rsid w:val="006B5836"/>
    <w:rsid w:val="006C4DD9"/>
    <w:rsid w:val="006D03F7"/>
    <w:rsid w:val="006D4CD2"/>
    <w:rsid w:val="006E0043"/>
    <w:rsid w:val="006E0274"/>
    <w:rsid w:val="006E04F2"/>
    <w:rsid w:val="006E1739"/>
    <w:rsid w:val="006E37A5"/>
    <w:rsid w:val="006F361F"/>
    <w:rsid w:val="006F56F6"/>
    <w:rsid w:val="00700776"/>
    <w:rsid w:val="0070105C"/>
    <w:rsid w:val="00703080"/>
    <w:rsid w:val="00703B4B"/>
    <w:rsid w:val="00707CE6"/>
    <w:rsid w:val="00714FEF"/>
    <w:rsid w:val="00715B3D"/>
    <w:rsid w:val="007178B2"/>
    <w:rsid w:val="007202F4"/>
    <w:rsid w:val="0072105D"/>
    <w:rsid w:val="00724750"/>
    <w:rsid w:val="00727157"/>
    <w:rsid w:val="00731233"/>
    <w:rsid w:val="00733510"/>
    <w:rsid w:val="0073367A"/>
    <w:rsid w:val="00735F5C"/>
    <w:rsid w:val="0073702E"/>
    <w:rsid w:val="0073746B"/>
    <w:rsid w:val="0075289B"/>
    <w:rsid w:val="00754FF2"/>
    <w:rsid w:val="00761B23"/>
    <w:rsid w:val="007628E6"/>
    <w:rsid w:val="00762FBC"/>
    <w:rsid w:val="007637C3"/>
    <w:rsid w:val="007655F5"/>
    <w:rsid w:val="00773D14"/>
    <w:rsid w:val="00775F24"/>
    <w:rsid w:val="00776A4B"/>
    <w:rsid w:val="00781C82"/>
    <w:rsid w:val="00781F6D"/>
    <w:rsid w:val="007929E7"/>
    <w:rsid w:val="007933C2"/>
    <w:rsid w:val="00796BBE"/>
    <w:rsid w:val="007A7B49"/>
    <w:rsid w:val="007B21FE"/>
    <w:rsid w:val="007B6CEB"/>
    <w:rsid w:val="007C3DD8"/>
    <w:rsid w:val="007C4CD9"/>
    <w:rsid w:val="007C51C3"/>
    <w:rsid w:val="007C54BE"/>
    <w:rsid w:val="007C5E94"/>
    <w:rsid w:val="007D227A"/>
    <w:rsid w:val="007D33BE"/>
    <w:rsid w:val="007D3B4B"/>
    <w:rsid w:val="007D46A8"/>
    <w:rsid w:val="007D74C1"/>
    <w:rsid w:val="007E4591"/>
    <w:rsid w:val="007E7553"/>
    <w:rsid w:val="007E7730"/>
    <w:rsid w:val="007F63BC"/>
    <w:rsid w:val="007F7F25"/>
    <w:rsid w:val="00800540"/>
    <w:rsid w:val="00800941"/>
    <w:rsid w:val="00805D30"/>
    <w:rsid w:val="00815A0C"/>
    <w:rsid w:val="00817052"/>
    <w:rsid w:val="00823AE2"/>
    <w:rsid w:val="00825288"/>
    <w:rsid w:val="00831918"/>
    <w:rsid w:val="00840D66"/>
    <w:rsid w:val="008413DE"/>
    <w:rsid w:val="008525C7"/>
    <w:rsid w:val="00854DA4"/>
    <w:rsid w:val="00855A0A"/>
    <w:rsid w:val="00862E64"/>
    <w:rsid w:val="0086763A"/>
    <w:rsid w:val="008723E3"/>
    <w:rsid w:val="00877794"/>
    <w:rsid w:val="00892A81"/>
    <w:rsid w:val="008952CF"/>
    <w:rsid w:val="00896E8D"/>
    <w:rsid w:val="008972B3"/>
    <w:rsid w:val="00897BE9"/>
    <w:rsid w:val="008A021F"/>
    <w:rsid w:val="008A1BB4"/>
    <w:rsid w:val="008A2971"/>
    <w:rsid w:val="008A5BE1"/>
    <w:rsid w:val="008B0593"/>
    <w:rsid w:val="008B3055"/>
    <w:rsid w:val="008B4C69"/>
    <w:rsid w:val="008C2000"/>
    <w:rsid w:val="008C4761"/>
    <w:rsid w:val="008C4E87"/>
    <w:rsid w:val="008C537C"/>
    <w:rsid w:val="008D147B"/>
    <w:rsid w:val="008D38D0"/>
    <w:rsid w:val="008D42C7"/>
    <w:rsid w:val="008E0791"/>
    <w:rsid w:val="008E304A"/>
    <w:rsid w:val="008F1ABC"/>
    <w:rsid w:val="008F3DA7"/>
    <w:rsid w:val="008F6EB5"/>
    <w:rsid w:val="00902D47"/>
    <w:rsid w:val="0090328B"/>
    <w:rsid w:val="00903824"/>
    <w:rsid w:val="00905A7E"/>
    <w:rsid w:val="00911FD5"/>
    <w:rsid w:val="0092061D"/>
    <w:rsid w:val="00920DEA"/>
    <w:rsid w:val="00923DA1"/>
    <w:rsid w:val="009243E7"/>
    <w:rsid w:val="009245B5"/>
    <w:rsid w:val="0092730E"/>
    <w:rsid w:val="0094259E"/>
    <w:rsid w:val="00945A09"/>
    <w:rsid w:val="009503EE"/>
    <w:rsid w:val="009521D5"/>
    <w:rsid w:val="0095254D"/>
    <w:rsid w:val="0096446D"/>
    <w:rsid w:val="00965F92"/>
    <w:rsid w:val="009672EA"/>
    <w:rsid w:val="00972D67"/>
    <w:rsid w:val="00982568"/>
    <w:rsid w:val="00983480"/>
    <w:rsid w:val="00984301"/>
    <w:rsid w:val="00990127"/>
    <w:rsid w:val="009945F3"/>
    <w:rsid w:val="009A2599"/>
    <w:rsid w:val="009A4C10"/>
    <w:rsid w:val="009A62D7"/>
    <w:rsid w:val="009B0B83"/>
    <w:rsid w:val="009C57F1"/>
    <w:rsid w:val="009F2226"/>
    <w:rsid w:val="009F4709"/>
    <w:rsid w:val="00A0423E"/>
    <w:rsid w:val="00A06FB1"/>
    <w:rsid w:val="00A10B66"/>
    <w:rsid w:val="00A120E9"/>
    <w:rsid w:val="00A13175"/>
    <w:rsid w:val="00A23E93"/>
    <w:rsid w:val="00A25D65"/>
    <w:rsid w:val="00A25FEF"/>
    <w:rsid w:val="00A35564"/>
    <w:rsid w:val="00A40ABF"/>
    <w:rsid w:val="00A42885"/>
    <w:rsid w:val="00A466A3"/>
    <w:rsid w:val="00A53285"/>
    <w:rsid w:val="00A61783"/>
    <w:rsid w:val="00A63A63"/>
    <w:rsid w:val="00A6534D"/>
    <w:rsid w:val="00A74339"/>
    <w:rsid w:val="00A77E10"/>
    <w:rsid w:val="00A77E65"/>
    <w:rsid w:val="00A803D6"/>
    <w:rsid w:val="00A804A2"/>
    <w:rsid w:val="00A80768"/>
    <w:rsid w:val="00A87829"/>
    <w:rsid w:val="00A90491"/>
    <w:rsid w:val="00A93230"/>
    <w:rsid w:val="00A9611B"/>
    <w:rsid w:val="00AA040B"/>
    <w:rsid w:val="00AA150D"/>
    <w:rsid w:val="00AA160C"/>
    <w:rsid w:val="00AA2580"/>
    <w:rsid w:val="00AA5693"/>
    <w:rsid w:val="00AC3990"/>
    <w:rsid w:val="00AC7882"/>
    <w:rsid w:val="00AD05EA"/>
    <w:rsid w:val="00AE0DD8"/>
    <w:rsid w:val="00AF00F1"/>
    <w:rsid w:val="00AF4EE6"/>
    <w:rsid w:val="00B006F8"/>
    <w:rsid w:val="00B01E4E"/>
    <w:rsid w:val="00B0699F"/>
    <w:rsid w:val="00B11FA9"/>
    <w:rsid w:val="00B1750A"/>
    <w:rsid w:val="00B22163"/>
    <w:rsid w:val="00B26806"/>
    <w:rsid w:val="00B32D52"/>
    <w:rsid w:val="00B37BB1"/>
    <w:rsid w:val="00B43D52"/>
    <w:rsid w:val="00B462E3"/>
    <w:rsid w:val="00B4645F"/>
    <w:rsid w:val="00B46CE2"/>
    <w:rsid w:val="00B46DDE"/>
    <w:rsid w:val="00B47766"/>
    <w:rsid w:val="00B52B64"/>
    <w:rsid w:val="00B53511"/>
    <w:rsid w:val="00B60872"/>
    <w:rsid w:val="00B65CD9"/>
    <w:rsid w:val="00B7109C"/>
    <w:rsid w:val="00B72A34"/>
    <w:rsid w:val="00B8399A"/>
    <w:rsid w:val="00B84B7D"/>
    <w:rsid w:val="00B91F99"/>
    <w:rsid w:val="00B93838"/>
    <w:rsid w:val="00B966AE"/>
    <w:rsid w:val="00BA0A8C"/>
    <w:rsid w:val="00BA0B67"/>
    <w:rsid w:val="00BA0DFC"/>
    <w:rsid w:val="00BB7DAC"/>
    <w:rsid w:val="00BC1460"/>
    <w:rsid w:val="00BC3601"/>
    <w:rsid w:val="00BC7942"/>
    <w:rsid w:val="00BD1F24"/>
    <w:rsid w:val="00BE27C4"/>
    <w:rsid w:val="00BE31B5"/>
    <w:rsid w:val="00BE4DA3"/>
    <w:rsid w:val="00BE757C"/>
    <w:rsid w:val="00BF0031"/>
    <w:rsid w:val="00BF2A82"/>
    <w:rsid w:val="00BF6213"/>
    <w:rsid w:val="00BF6CD9"/>
    <w:rsid w:val="00C006C7"/>
    <w:rsid w:val="00C00BAE"/>
    <w:rsid w:val="00C02E1B"/>
    <w:rsid w:val="00C102C3"/>
    <w:rsid w:val="00C104C4"/>
    <w:rsid w:val="00C11741"/>
    <w:rsid w:val="00C11D0D"/>
    <w:rsid w:val="00C1230B"/>
    <w:rsid w:val="00C22E1C"/>
    <w:rsid w:val="00C25F1C"/>
    <w:rsid w:val="00C41FF2"/>
    <w:rsid w:val="00C460B8"/>
    <w:rsid w:val="00C56424"/>
    <w:rsid w:val="00C56D67"/>
    <w:rsid w:val="00C57265"/>
    <w:rsid w:val="00C57610"/>
    <w:rsid w:val="00C60347"/>
    <w:rsid w:val="00C65534"/>
    <w:rsid w:val="00C70C61"/>
    <w:rsid w:val="00C74E07"/>
    <w:rsid w:val="00C825BD"/>
    <w:rsid w:val="00C848B1"/>
    <w:rsid w:val="00C91406"/>
    <w:rsid w:val="00C92489"/>
    <w:rsid w:val="00C930A9"/>
    <w:rsid w:val="00C94BD8"/>
    <w:rsid w:val="00CA0317"/>
    <w:rsid w:val="00CA33A4"/>
    <w:rsid w:val="00CA5039"/>
    <w:rsid w:val="00CA6D2E"/>
    <w:rsid w:val="00CC2027"/>
    <w:rsid w:val="00CC20DF"/>
    <w:rsid w:val="00CC2A19"/>
    <w:rsid w:val="00CC3C20"/>
    <w:rsid w:val="00CD0691"/>
    <w:rsid w:val="00CD06FE"/>
    <w:rsid w:val="00CD228F"/>
    <w:rsid w:val="00CE0949"/>
    <w:rsid w:val="00D01316"/>
    <w:rsid w:val="00D06004"/>
    <w:rsid w:val="00D069F9"/>
    <w:rsid w:val="00D0730D"/>
    <w:rsid w:val="00D109CD"/>
    <w:rsid w:val="00D10B97"/>
    <w:rsid w:val="00D13C46"/>
    <w:rsid w:val="00D140A7"/>
    <w:rsid w:val="00D26C39"/>
    <w:rsid w:val="00D40D30"/>
    <w:rsid w:val="00D44D54"/>
    <w:rsid w:val="00D4618F"/>
    <w:rsid w:val="00D50595"/>
    <w:rsid w:val="00D56C0C"/>
    <w:rsid w:val="00D56D1F"/>
    <w:rsid w:val="00D67084"/>
    <w:rsid w:val="00D67985"/>
    <w:rsid w:val="00D7341B"/>
    <w:rsid w:val="00D73ED1"/>
    <w:rsid w:val="00D80FB9"/>
    <w:rsid w:val="00D82E16"/>
    <w:rsid w:val="00D864F4"/>
    <w:rsid w:val="00D86AE4"/>
    <w:rsid w:val="00D9211D"/>
    <w:rsid w:val="00DB1FF1"/>
    <w:rsid w:val="00DC2212"/>
    <w:rsid w:val="00DC31E7"/>
    <w:rsid w:val="00DC5C4F"/>
    <w:rsid w:val="00DC700E"/>
    <w:rsid w:val="00DD55C7"/>
    <w:rsid w:val="00DE0797"/>
    <w:rsid w:val="00DE1859"/>
    <w:rsid w:val="00DE73BD"/>
    <w:rsid w:val="00DF286A"/>
    <w:rsid w:val="00E02C79"/>
    <w:rsid w:val="00E073A8"/>
    <w:rsid w:val="00E07C7A"/>
    <w:rsid w:val="00E205FB"/>
    <w:rsid w:val="00E21310"/>
    <w:rsid w:val="00E22D02"/>
    <w:rsid w:val="00E309E4"/>
    <w:rsid w:val="00E450EC"/>
    <w:rsid w:val="00E508B8"/>
    <w:rsid w:val="00E5587D"/>
    <w:rsid w:val="00E5754C"/>
    <w:rsid w:val="00E610D1"/>
    <w:rsid w:val="00E65DB0"/>
    <w:rsid w:val="00E74892"/>
    <w:rsid w:val="00E7538F"/>
    <w:rsid w:val="00E81D54"/>
    <w:rsid w:val="00E87646"/>
    <w:rsid w:val="00E91843"/>
    <w:rsid w:val="00E92F67"/>
    <w:rsid w:val="00EA6017"/>
    <w:rsid w:val="00EB1BA6"/>
    <w:rsid w:val="00EB3122"/>
    <w:rsid w:val="00EB3192"/>
    <w:rsid w:val="00EB4454"/>
    <w:rsid w:val="00EB55EE"/>
    <w:rsid w:val="00EC64C3"/>
    <w:rsid w:val="00EC72AE"/>
    <w:rsid w:val="00ED1447"/>
    <w:rsid w:val="00ED1571"/>
    <w:rsid w:val="00ED2539"/>
    <w:rsid w:val="00ED27EA"/>
    <w:rsid w:val="00ED4189"/>
    <w:rsid w:val="00ED4BB9"/>
    <w:rsid w:val="00EF4FD4"/>
    <w:rsid w:val="00EF7C0C"/>
    <w:rsid w:val="00EF7C31"/>
    <w:rsid w:val="00F008BC"/>
    <w:rsid w:val="00F020FF"/>
    <w:rsid w:val="00F02D32"/>
    <w:rsid w:val="00F045BC"/>
    <w:rsid w:val="00F17128"/>
    <w:rsid w:val="00F17E66"/>
    <w:rsid w:val="00F232D4"/>
    <w:rsid w:val="00F240B9"/>
    <w:rsid w:val="00F275A1"/>
    <w:rsid w:val="00F3462E"/>
    <w:rsid w:val="00F413CE"/>
    <w:rsid w:val="00F46E81"/>
    <w:rsid w:val="00F4728A"/>
    <w:rsid w:val="00F47CDC"/>
    <w:rsid w:val="00F53891"/>
    <w:rsid w:val="00F55A8A"/>
    <w:rsid w:val="00F57D8D"/>
    <w:rsid w:val="00F57FC6"/>
    <w:rsid w:val="00F60430"/>
    <w:rsid w:val="00F6353B"/>
    <w:rsid w:val="00F64685"/>
    <w:rsid w:val="00F673C0"/>
    <w:rsid w:val="00F67C37"/>
    <w:rsid w:val="00F700CC"/>
    <w:rsid w:val="00F70ACF"/>
    <w:rsid w:val="00F731DC"/>
    <w:rsid w:val="00F76A7F"/>
    <w:rsid w:val="00F773CC"/>
    <w:rsid w:val="00F7757D"/>
    <w:rsid w:val="00F9342C"/>
    <w:rsid w:val="00F9350F"/>
    <w:rsid w:val="00FA2D7B"/>
    <w:rsid w:val="00FA73AD"/>
    <w:rsid w:val="00FB11FF"/>
    <w:rsid w:val="00FB53F5"/>
    <w:rsid w:val="00FC2761"/>
    <w:rsid w:val="00FC3203"/>
    <w:rsid w:val="00FC33ED"/>
    <w:rsid w:val="00FC5820"/>
    <w:rsid w:val="00FC60D7"/>
    <w:rsid w:val="00FC67D6"/>
    <w:rsid w:val="00FD229C"/>
    <w:rsid w:val="00FD38D5"/>
    <w:rsid w:val="00FD45C5"/>
    <w:rsid w:val="00FD53D7"/>
    <w:rsid w:val="00FE056E"/>
    <w:rsid w:val="00FE68F3"/>
    <w:rsid w:val="00FE6AAD"/>
    <w:rsid w:val="00FE6E6D"/>
    <w:rsid w:val="00FF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2EF9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Contemporary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C7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eading 1"/>
    <w:basedOn w:val="a"/>
    <w:next w:val="a"/>
    <w:link w:val="1Char"/>
    <w:qFormat/>
    <w:rsid w:val="005F4C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 2"/>
    <w:basedOn w:val="a"/>
    <w:next w:val="a"/>
    <w:link w:val="2Char"/>
    <w:qFormat/>
    <w:rsid w:val="005F4C7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AF4E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F4EE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4E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94BD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94BD8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5F4C71"/>
    <w:pPr>
      <w:spacing w:before="360" w:after="360"/>
      <w:jc w:val="left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20">
    <w:name w:val="toc 2"/>
    <w:basedOn w:val="a"/>
    <w:next w:val="a"/>
    <w:autoRedefine/>
    <w:uiPriority w:val="39"/>
    <w:rsid w:val="005F4C71"/>
    <w:pPr>
      <w:jc w:val="left"/>
    </w:pPr>
    <w:rPr>
      <w:rFonts w:ascii="Calibri" w:hAnsi="Calibri" w:cs="Calibri"/>
      <w:b/>
      <w:bCs/>
      <w:smallCaps/>
      <w:sz w:val="22"/>
      <w:szCs w:val="22"/>
    </w:rPr>
  </w:style>
  <w:style w:type="paragraph" w:styleId="30">
    <w:name w:val="toc 3"/>
    <w:basedOn w:val="a"/>
    <w:next w:val="a"/>
    <w:autoRedefine/>
    <w:semiHidden/>
    <w:rsid w:val="005F4C71"/>
    <w:pPr>
      <w:jc w:val="left"/>
    </w:pPr>
    <w:rPr>
      <w:rFonts w:ascii="Calibri" w:hAnsi="Calibri" w:cs="Calibri"/>
      <w:smallCaps/>
      <w:sz w:val="22"/>
      <w:szCs w:val="22"/>
    </w:rPr>
  </w:style>
  <w:style w:type="paragraph" w:styleId="40">
    <w:name w:val="toc 4"/>
    <w:basedOn w:val="a"/>
    <w:next w:val="a"/>
    <w:autoRedefine/>
    <w:semiHidden/>
    <w:rsid w:val="005F4C71"/>
    <w:pPr>
      <w:jc w:val="left"/>
    </w:pPr>
    <w:rPr>
      <w:rFonts w:ascii="Calibri" w:hAnsi="Calibri" w:cs="Calibri"/>
      <w:sz w:val="22"/>
      <w:szCs w:val="22"/>
    </w:rPr>
  </w:style>
  <w:style w:type="paragraph" w:styleId="50">
    <w:name w:val="toc 5"/>
    <w:basedOn w:val="a"/>
    <w:next w:val="a"/>
    <w:autoRedefine/>
    <w:semiHidden/>
    <w:rsid w:val="005F4C71"/>
    <w:pPr>
      <w:jc w:val="left"/>
    </w:pPr>
    <w:rPr>
      <w:rFonts w:ascii="Calibri" w:hAnsi="Calibri" w:cs="Calibri"/>
      <w:sz w:val="22"/>
      <w:szCs w:val="22"/>
    </w:rPr>
  </w:style>
  <w:style w:type="paragraph" w:styleId="60">
    <w:name w:val="toc 6"/>
    <w:basedOn w:val="a"/>
    <w:next w:val="a"/>
    <w:autoRedefine/>
    <w:semiHidden/>
    <w:rsid w:val="005F4C71"/>
    <w:pPr>
      <w:jc w:val="left"/>
    </w:pPr>
    <w:rPr>
      <w:rFonts w:ascii="Calibri" w:hAnsi="Calibri" w:cs="Calibri"/>
      <w:sz w:val="22"/>
      <w:szCs w:val="22"/>
    </w:rPr>
  </w:style>
  <w:style w:type="paragraph" w:styleId="70">
    <w:name w:val="toc 7"/>
    <w:basedOn w:val="a"/>
    <w:next w:val="a"/>
    <w:autoRedefine/>
    <w:semiHidden/>
    <w:rsid w:val="005F4C71"/>
    <w:pPr>
      <w:jc w:val="left"/>
    </w:pPr>
    <w:rPr>
      <w:rFonts w:ascii="Calibri" w:hAnsi="Calibri" w:cs="Calibri"/>
      <w:sz w:val="22"/>
      <w:szCs w:val="22"/>
    </w:rPr>
  </w:style>
  <w:style w:type="paragraph" w:styleId="8">
    <w:name w:val="toc 8"/>
    <w:basedOn w:val="a"/>
    <w:next w:val="a"/>
    <w:autoRedefine/>
    <w:semiHidden/>
    <w:rsid w:val="005F4C71"/>
    <w:pPr>
      <w:jc w:val="left"/>
    </w:pPr>
    <w:rPr>
      <w:rFonts w:ascii="Calibri" w:hAnsi="Calibri" w:cs="Calibri"/>
      <w:sz w:val="22"/>
      <w:szCs w:val="22"/>
    </w:rPr>
  </w:style>
  <w:style w:type="paragraph" w:styleId="9">
    <w:name w:val="toc 9"/>
    <w:basedOn w:val="a"/>
    <w:next w:val="a"/>
    <w:autoRedefine/>
    <w:semiHidden/>
    <w:rsid w:val="005F4C71"/>
    <w:pPr>
      <w:jc w:val="left"/>
    </w:pPr>
    <w:rPr>
      <w:rFonts w:ascii="Calibri" w:hAnsi="Calibri" w:cs="Calibri"/>
      <w:sz w:val="22"/>
      <w:szCs w:val="22"/>
    </w:rPr>
  </w:style>
  <w:style w:type="character" w:styleId="a3">
    <w:name w:val="Hyperlink"/>
    <w:uiPriority w:val="99"/>
    <w:rsid w:val="005F4C71"/>
    <w:rPr>
      <w:color w:val="0000FF"/>
      <w:u w:val="single"/>
    </w:rPr>
  </w:style>
  <w:style w:type="paragraph" w:styleId="a4">
    <w:name w:val="header"/>
    <w:basedOn w:val="a"/>
    <w:link w:val="Char"/>
    <w:unhideWhenUsed/>
    <w:rsid w:val="00ED1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ED1571"/>
    <w:rPr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ED1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ED1571"/>
    <w:rPr>
      <w:kern w:val="2"/>
      <w:sz w:val="18"/>
      <w:szCs w:val="18"/>
    </w:rPr>
  </w:style>
  <w:style w:type="paragraph" w:styleId="a6">
    <w:name w:val="Document Map"/>
    <w:basedOn w:val="a"/>
    <w:link w:val="Char1"/>
    <w:semiHidden/>
    <w:unhideWhenUsed/>
    <w:rsid w:val="001A75CF"/>
    <w:rPr>
      <w:rFonts w:ascii="宋体"/>
      <w:sz w:val="18"/>
      <w:szCs w:val="18"/>
    </w:rPr>
  </w:style>
  <w:style w:type="character" w:customStyle="1" w:styleId="Char1">
    <w:name w:val="文档结构图 Char"/>
    <w:link w:val="a6"/>
    <w:uiPriority w:val="99"/>
    <w:semiHidden/>
    <w:rsid w:val="001A75CF"/>
    <w:rPr>
      <w:rFonts w:ascii="宋体"/>
      <w:kern w:val="2"/>
      <w:sz w:val="18"/>
      <w:szCs w:val="18"/>
    </w:rPr>
  </w:style>
  <w:style w:type="paragraph" w:styleId="a7">
    <w:name w:val="No Spacing"/>
    <w:link w:val="Char2"/>
    <w:uiPriority w:val="1"/>
    <w:qFormat/>
    <w:rsid w:val="00724750"/>
    <w:pPr>
      <w:widowControl w:val="0"/>
      <w:jc w:val="both"/>
    </w:pPr>
    <w:rPr>
      <w:kern w:val="2"/>
      <w:sz w:val="21"/>
      <w:szCs w:val="24"/>
    </w:rPr>
  </w:style>
  <w:style w:type="paragraph" w:styleId="a8">
    <w:name w:val="List Paragraph"/>
    <w:basedOn w:val="a"/>
    <w:uiPriority w:val="34"/>
    <w:qFormat/>
    <w:rsid w:val="00923DA1"/>
    <w:pPr>
      <w:ind w:firstLineChars="200" w:firstLine="420"/>
    </w:pPr>
    <w:rPr>
      <w:rFonts w:ascii="Calibri" w:hAnsi="Calibri"/>
      <w:szCs w:val="22"/>
    </w:rPr>
  </w:style>
  <w:style w:type="character" w:customStyle="1" w:styleId="st">
    <w:name w:val="st"/>
    <w:basedOn w:val="a0"/>
    <w:rsid w:val="007202F4"/>
  </w:style>
  <w:style w:type="table" w:styleId="a9">
    <w:name w:val="Table Grid"/>
    <w:basedOn w:val="a1"/>
    <w:rsid w:val="00B0699F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网格型1"/>
    <w:basedOn w:val="a1"/>
    <w:next w:val="a9"/>
    <w:uiPriority w:val="59"/>
    <w:rsid w:val="00B0699F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next w:val="a9"/>
    <w:uiPriority w:val="59"/>
    <w:rsid w:val="00B0699F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link w:val="3"/>
    <w:rsid w:val="00AF4EE6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AF4EE6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AF4EE6"/>
    <w:rPr>
      <w:b/>
      <w:bCs/>
      <w:kern w:val="2"/>
      <w:sz w:val="28"/>
      <w:szCs w:val="28"/>
    </w:rPr>
  </w:style>
  <w:style w:type="paragraph" w:styleId="aa">
    <w:name w:val="Balloon Text"/>
    <w:basedOn w:val="a"/>
    <w:link w:val="Char3"/>
    <w:semiHidden/>
    <w:unhideWhenUsed/>
    <w:rsid w:val="0092061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2061D"/>
    <w:rPr>
      <w:kern w:val="2"/>
      <w:sz w:val="18"/>
      <w:szCs w:val="18"/>
    </w:rPr>
  </w:style>
  <w:style w:type="paragraph" w:styleId="ab">
    <w:name w:val="Body Text Indent"/>
    <w:basedOn w:val="a"/>
    <w:link w:val="Char4"/>
    <w:rsid w:val="00180421"/>
    <w:pPr>
      <w:ind w:firstLine="480"/>
    </w:pPr>
    <w:rPr>
      <w:sz w:val="24"/>
    </w:rPr>
  </w:style>
  <w:style w:type="character" w:customStyle="1" w:styleId="Char4">
    <w:name w:val="正文文本缩进 Char"/>
    <w:basedOn w:val="a0"/>
    <w:link w:val="ab"/>
    <w:rsid w:val="00180421"/>
    <w:rPr>
      <w:kern w:val="2"/>
      <w:sz w:val="24"/>
      <w:szCs w:val="24"/>
    </w:rPr>
  </w:style>
  <w:style w:type="character" w:styleId="ac">
    <w:name w:val="page number"/>
    <w:basedOn w:val="a0"/>
    <w:rsid w:val="006356CC"/>
  </w:style>
  <w:style w:type="paragraph" w:customStyle="1" w:styleId="CharCharCharCharCharCharCharCharCharCharCharCharChar">
    <w:name w:val="Char Char Char Char Char Char Char Char Char Char Char Char Char"/>
    <w:basedOn w:val="a6"/>
    <w:rsid w:val="006356CC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  <w:style w:type="character" w:customStyle="1" w:styleId="Char2">
    <w:name w:val="无间隔 Char"/>
    <w:basedOn w:val="a0"/>
    <w:link w:val="a7"/>
    <w:uiPriority w:val="1"/>
    <w:rsid w:val="006356CC"/>
    <w:rPr>
      <w:kern w:val="2"/>
      <w:sz w:val="21"/>
      <w:szCs w:val="24"/>
    </w:rPr>
  </w:style>
  <w:style w:type="character" w:styleId="ad">
    <w:name w:val="annotation reference"/>
    <w:basedOn w:val="a0"/>
    <w:rsid w:val="006356CC"/>
    <w:rPr>
      <w:sz w:val="21"/>
      <w:szCs w:val="21"/>
    </w:rPr>
  </w:style>
  <w:style w:type="paragraph" w:styleId="ae">
    <w:name w:val="annotation text"/>
    <w:basedOn w:val="a"/>
    <w:link w:val="Char5"/>
    <w:rsid w:val="006356CC"/>
    <w:pPr>
      <w:jc w:val="left"/>
    </w:pPr>
  </w:style>
  <w:style w:type="character" w:customStyle="1" w:styleId="Char5">
    <w:name w:val="批注文字 Char"/>
    <w:basedOn w:val="a0"/>
    <w:link w:val="ae"/>
    <w:rsid w:val="006356CC"/>
    <w:rPr>
      <w:kern w:val="2"/>
      <w:sz w:val="21"/>
      <w:szCs w:val="24"/>
    </w:rPr>
  </w:style>
  <w:style w:type="character" w:customStyle="1" w:styleId="1Char">
    <w:name w:val="标题 1 Char"/>
    <w:aliases w:val="heading 1 Char"/>
    <w:basedOn w:val="a0"/>
    <w:link w:val="1"/>
    <w:rsid w:val="006356CC"/>
    <w:rPr>
      <w:b/>
      <w:bCs/>
      <w:kern w:val="44"/>
      <w:sz w:val="44"/>
      <w:szCs w:val="44"/>
    </w:rPr>
  </w:style>
  <w:style w:type="character" w:customStyle="1" w:styleId="2Char">
    <w:name w:val="标题 2 Char"/>
    <w:aliases w:val="heading 2 Char"/>
    <w:basedOn w:val="a0"/>
    <w:link w:val="2"/>
    <w:rsid w:val="006356CC"/>
    <w:rPr>
      <w:rFonts w:ascii="Arial" w:eastAsia="黑体" w:hAnsi="Arial"/>
      <w:b/>
      <w:bCs/>
      <w:kern w:val="2"/>
      <w:sz w:val="32"/>
      <w:szCs w:val="32"/>
    </w:rPr>
  </w:style>
  <w:style w:type="paragraph" w:customStyle="1" w:styleId="D">
    <w:name w:val="???¡§???¡ì?¡ì???¡ì????¨¬??¨¬D???????¨¬????¡ì??????¡ì?|"/>
    <w:basedOn w:val="a"/>
    <w:rsid w:val="006356CC"/>
    <w:pPr>
      <w:widowControl/>
      <w:overflowPunct w:val="0"/>
      <w:autoSpaceDE w:val="0"/>
      <w:autoSpaceDN w:val="0"/>
      <w:adjustRightInd w:val="0"/>
      <w:spacing w:line="360" w:lineRule="auto"/>
      <w:ind w:left="1134"/>
      <w:textAlignment w:val="baseline"/>
    </w:pPr>
    <w:rPr>
      <w:i/>
      <w:color w:val="0000FF"/>
      <w:kern w:val="0"/>
      <w:szCs w:val="20"/>
    </w:rPr>
  </w:style>
  <w:style w:type="paragraph" w:styleId="TOC">
    <w:name w:val="TOC Heading"/>
    <w:basedOn w:val="1"/>
    <w:next w:val="a"/>
    <w:uiPriority w:val="39"/>
    <w:qFormat/>
    <w:rsid w:val="006356C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customStyle="1" w:styleId="1-11">
    <w:name w:val="中等深浅网格 1 - 强调文字颜色 11"/>
    <w:basedOn w:val="a1"/>
    <w:uiPriority w:val="67"/>
    <w:rsid w:val="006356CC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3-11">
    <w:name w:val="中等深浅网格 3 - 强调文字颜色 11"/>
    <w:basedOn w:val="a1"/>
    <w:uiPriority w:val="69"/>
    <w:rsid w:val="006356CC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af">
    <w:name w:val="Table Contemporary"/>
    <w:basedOn w:val="a1"/>
    <w:rsid w:val="006356CC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1-61">
    <w:name w:val="中等深浅网格 1 - 强调文字颜色 61"/>
    <w:basedOn w:val="a1"/>
    <w:uiPriority w:val="67"/>
    <w:rsid w:val="006356CC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MTEquationSection">
    <w:name w:val="MTEquationSection"/>
    <w:basedOn w:val="a0"/>
    <w:rsid w:val="006356CC"/>
    <w:rPr>
      <w:vanish/>
      <w:color w:val="FF0000"/>
    </w:rPr>
  </w:style>
  <w:style w:type="table" w:customStyle="1" w:styleId="3-31">
    <w:name w:val="中等深浅网格 3 - 强调文字颜色 31"/>
    <w:basedOn w:val="a1"/>
    <w:uiPriority w:val="69"/>
    <w:rsid w:val="006356CC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3-61">
    <w:name w:val="中等深浅网格 3 - 强调文字颜色 61"/>
    <w:basedOn w:val="a1"/>
    <w:uiPriority w:val="69"/>
    <w:rsid w:val="006356CC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-11">
    <w:name w:val="彩色网格 - 强调文字颜色 11"/>
    <w:basedOn w:val="a1"/>
    <w:uiPriority w:val="73"/>
    <w:rsid w:val="006356CC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-110">
    <w:name w:val="彩色底纹 - 强调文字颜色 11"/>
    <w:basedOn w:val="a1"/>
    <w:uiPriority w:val="71"/>
    <w:rsid w:val="006356CC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51">
    <w:name w:val="彩色底纹 - 强调文字颜色 51"/>
    <w:basedOn w:val="a1"/>
    <w:uiPriority w:val="71"/>
    <w:rsid w:val="006356CC"/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af0">
    <w:name w:val="Title"/>
    <w:basedOn w:val="a"/>
    <w:next w:val="a"/>
    <w:link w:val="Char6"/>
    <w:uiPriority w:val="10"/>
    <w:qFormat/>
    <w:rsid w:val="006356CC"/>
    <w:pPr>
      <w:jc w:val="center"/>
    </w:pPr>
    <w:rPr>
      <w:rFonts w:ascii="宋体"/>
      <w:b/>
      <w:snapToGrid w:val="0"/>
      <w:kern w:val="0"/>
      <w:sz w:val="36"/>
      <w:szCs w:val="20"/>
    </w:rPr>
  </w:style>
  <w:style w:type="character" w:customStyle="1" w:styleId="Char6">
    <w:name w:val="标题 Char"/>
    <w:basedOn w:val="a0"/>
    <w:link w:val="af0"/>
    <w:uiPriority w:val="10"/>
    <w:rsid w:val="006356CC"/>
    <w:rPr>
      <w:rFonts w:ascii="宋体"/>
      <w:b/>
      <w:snapToGrid w:val="0"/>
      <w:sz w:val="36"/>
    </w:rPr>
  </w:style>
  <w:style w:type="paragraph" w:customStyle="1" w:styleId="Tabletext">
    <w:name w:val="Tabletext"/>
    <w:basedOn w:val="a"/>
    <w:rsid w:val="006356CC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apple-style-span">
    <w:name w:val="apple-style-span"/>
    <w:basedOn w:val="a0"/>
    <w:rsid w:val="006356CC"/>
  </w:style>
  <w:style w:type="paragraph" w:styleId="HTML">
    <w:name w:val="HTML Preformatted"/>
    <w:basedOn w:val="a"/>
    <w:link w:val="HTMLChar"/>
    <w:uiPriority w:val="99"/>
    <w:unhideWhenUsed/>
    <w:rsid w:val="006356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356CC"/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C94BD8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C94BD8"/>
    <w:rPr>
      <w:b/>
      <w:bCs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1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C83EE-BF49-4529-9834-6571981A4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21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概要设计说明书</vt:lpstr>
    </vt:vector>
  </TitlesOfParts>
  <Company>理工光科</Company>
  <LinksUpToDate>false</LinksUpToDate>
  <CharactersWithSpaces>10380</CharactersWithSpaces>
  <SharedDoc>false</SharedDoc>
  <HLinks>
    <vt:vector size="354" baseType="variant">
      <vt:variant>
        <vt:i4>1900599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_Toc370840052</vt:lpwstr>
      </vt:variant>
      <vt:variant>
        <vt:i4>1900599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_Toc370840051</vt:lpwstr>
      </vt:variant>
      <vt:variant>
        <vt:i4>1900599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_Toc370840050</vt:lpwstr>
      </vt:variant>
      <vt:variant>
        <vt:i4>1835063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_Toc370840049</vt:lpwstr>
      </vt:variant>
      <vt:variant>
        <vt:i4>1835063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_Toc370840048</vt:lpwstr>
      </vt:variant>
      <vt:variant>
        <vt:i4>1835063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_Toc370840047</vt:lpwstr>
      </vt:variant>
      <vt:variant>
        <vt:i4>1835063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_Toc370840046</vt:lpwstr>
      </vt:variant>
      <vt:variant>
        <vt:i4>1835063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_Toc370840045</vt:lpwstr>
      </vt:variant>
      <vt:variant>
        <vt:i4>1835063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_Toc370840044</vt:lpwstr>
      </vt:variant>
      <vt:variant>
        <vt:i4>1835063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_Toc370840043</vt:lpwstr>
      </vt:variant>
      <vt:variant>
        <vt:i4>1835063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_Toc370840042</vt:lpwstr>
      </vt:variant>
      <vt:variant>
        <vt:i4>1835063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_Toc370840041</vt:lpwstr>
      </vt:variant>
      <vt:variant>
        <vt:i4>1835063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_Toc370840040</vt:lpwstr>
      </vt:variant>
      <vt:variant>
        <vt:i4>1769527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_Toc370840039</vt:lpwstr>
      </vt:variant>
      <vt:variant>
        <vt:i4>1769527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_Toc370840038</vt:lpwstr>
      </vt:variant>
      <vt:variant>
        <vt:i4>1769527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_Toc370840037</vt:lpwstr>
      </vt:variant>
      <vt:variant>
        <vt:i4>1769527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_Toc370840036</vt:lpwstr>
      </vt:variant>
      <vt:variant>
        <vt:i4>1769527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_Toc370840035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_Toc370840034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_Toc370840033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_Toc370840032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_Toc370840031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_Toc370840030</vt:lpwstr>
      </vt:variant>
      <vt:variant>
        <vt:i4>1703991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_Toc370840029</vt:lpwstr>
      </vt:variant>
      <vt:variant>
        <vt:i4>1703991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_Toc370840028</vt:lpwstr>
      </vt:variant>
      <vt:variant>
        <vt:i4>1703991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_Toc370840027</vt:lpwstr>
      </vt:variant>
      <vt:variant>
        <vt:i4>1703991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_Toc370840026</vt:lpwstr>
      </vt:variant>
      <vt:variant>
        <vt:i4>1703991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_Toc370840025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_Toc370840024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_Toc370840023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_Toc370840022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_Toc370840021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_Toc370840020</vt:lpwstr>
      </vt:variant>
      <vt:variant>
        <vt:i4>1638455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_Toc370840019</vt:lpwstr>
      </vt:variant>
      <vt:variant>
        <vt:i4>1638455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_Toc370840018</vt:lpwstr>
      </vt:variant>
      <vt:variant>
        <vt:i4>1638455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_Toc370840017</vt:lpwstr>
      </vt:variant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_Toc370840016</vt:lpwstr>
      </vt:variant>
      <vt:variant>
        <vt:i4>1638455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_Toc370840015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_Toc370840014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_Toc370840013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_Toc370840012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_Toc370840011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_Toc370840010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_Toc370840009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_Toc370840008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_Toc370840007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_Toc370840006</vt:lpwstr>
      </vt:variant>
      <vt:variant>
        <vt:i4>1572919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_Toc370840005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_Toc370840004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_Toc370840003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_Toc370840002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_Toc370840001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_Toc370840000</vt:lpwstr>
      </vt:variant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_Toc370839999</vt:lpwstr>
      </vt:variant>
      <vt:variant>
        <vt:i4>1572921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_Toc370839998</vt:lpwstr>
      </vt:variant>
      <vt:variant>
        <vt:i4>1572921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_Toc370839997</vt:lpwstr>
      </vt:variant>
      <vt:variant>
        <vt:i4>1572921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_Toc370839996</vt:lpwstr>
      </vt:variant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_Toc370839995</vt:lpwstr>
      </vt:variant>
      <vt:variant>
        <vt:i4>1572921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_Toc370839994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creator>刘刚</dc:creator>
  <cp:lastModifiedBy>zgq</cp:lastModifiedBy>
  <cp:revision>71</cp:revision>
  <dcterms:created xsi:type="dcterms:W3CDTF">2013-11-07T11:47:00Z</dcterms:created>
  <dcterms:modified xsi:type="dcterms:W3CDTF">2016-09-08T09:14:00Z</dcterms:modified>
</cp:coreProperties>
</file>